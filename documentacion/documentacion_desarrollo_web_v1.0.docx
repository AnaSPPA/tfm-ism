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155D" w14:textId="6C7625FB" w:rsidR="00BB63E9" w:rsidRPr="00203B9C" w:rsidRDefault="00240179" w:rsidP="00BB63E9">
      <w:bookmarkStart w:id="0" w:name="_Toc246948757"/>
      <w:bookmarkStart w:id="1" w:name="_Toc246949704"/>
      <w:r>
        <w:rPr>
          <w:noProof/>
        </w:rPr>
        <w:pict w14:anchorId="448A366D">
          <v:rect id="Rectángulo 7" o:spid="_x0000_s2050" style="position:absolute;left:0;text-align:left;margin-left:131.4pt;margin-top:-88.25pt;width:372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" stroked="f" strokeweight="1pt"/>
        </w:pict>
      </w:r>
      <w:r w:rsidR="00F548A0">
        <w:rPr>
          <w:noProof/>
          <w:lang w:eastAsia="es-ES"/>
        </w:rPr>
        <w:drawing>
          <wp:anchor distT="0" distB="0" distL="114300" distR="114300" simplePos="0" relativeHeight="251658752" behindDoc="0" locked="0" layoutInCell="1" allowOverlap="1" wp14:anchorId="177CB827" wp14:editId="16DE407F">
            <wp:simplePos x="0" y="0"/>
            <wp:positionH relativeFrom="page">
              <wp:posOffset>683895</wp:posOffset>
            </wp:positionH>
            <wp:positionV relativeFrom="page">
              <wp:posOffset>353060</wp:posOffset>
            </wp:positionV>
            <wp:extent cx="751629" cy="666000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ret-pantone-no-cuadro-web-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29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E33ED" w14:textId="57A7DEDE" w:rsidR="00E01200" w:rsidRPr="00203B9C" w:rsidRDefault="00E01200" w:rsidP="00BB63E9"/>
    <w:p w14:paraId="6F5AEC34" w14:textId="77777777" w:rsidR="00E01200" w:rsidRPr="00203B9C" w:rsidRDefault="00E01200" w:rsidP="00294856"/>
    <w:p w14:paraId="0E247DF4" w14:textId="77777777" w:rsidR="00F50FA3" w:rsidRPr="00203B9C" w:rsidRDefault="00F50FA3" w:rsidP="00294856"/>
    <w:p w14:paraId="2900C53F" w14:textId="428A6160" w:rsidR="00F50FA3" w:rsidRPr="00203B9C" w:rsidRDefault="00F50FA3" w:rsidP="00294856"/>
    <w:p w14:paraId="1D9BBFEE" w14:textId="32F8ADBC" w:rsidR="00E01200" w:rsidRPr="00203B9C" w:rsidRDefault="00E01200" w:rsidP="00294856"/>
    <w:p w14:paraId="7B1ED038" w14:textId="7B6A5BBE" w:rsidR="00F50FA3" w:rsidRPr="002D0916" w:rsidRDefault="00240179" w:rsidP="00344FA5">
      <w:pPr>
        <w:pStyle w:val="DestacadoNextret1"/>
        <w:rPr>
          <w:lang w:val="en-GB"/>
          <w:rPrChange w:id="2" w:author="Fiorella Piriz Sapio" w:date="2023-03-05T13:40:00Z">
            <w:rPr/>
          </w:rPrChange>
        </w:rPr>
      </w:pPr>
      <w:sdt>
        <w:sdtPr>
          <w:rPr>
            <w:lang w:val="en-GB"/>
          </w:rPr>
          <w:alias w:val="Cliente"/>
          <w:tag w:val=""/>
          <w:id w:val="1115715992"/>
          <w:placeholder>
            <w:docPart w:val="94806D8AAE5A4EFCB757333EE4CED4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del w:id="3" w:author="Fiorella Piriz Sapio" w:date="2023-02-03T13:35:00Z">
            <w:r w:rsidR="006C2DC2" w:rsidRPr="002D0916" w:rsidDel="006C2DC2">
              <w:rPr>
                <w:lang w:val="en-GB"/>
                <w:rPrChange w:id="4" w:author="Fiorella Piriz Sapio" w:date="2023-03-05T13:40:00Z">
                  <w:rPr/>
                </w:rPrChange>
              </w:rPr>
              <w:delText>Cliente</w:delText>
            </w:r>
          </w:del>
          <w:ins w:id="5" w:author="Fiorella Piriz Sapio" w:date="2023-02-03T13:35:00Z">
            <w:r w:rsidR="006C2DC2" w:rsidRPr="002D0916">
              <w:rPr>
                <w:lang w:val="en-GB"/>
                <w:rPrChange w:id="6" w:author="Fiorella Piriz Sapio" w:date="2023-03-05T13:40:00Z">
                  <w:rPr/>
                </w:rPrChange>
              </w:rPr>
              <w:t>Nex</w:t>
            </w:r>
          </w:ins>
          <w:ins w:id="7" w:author="Fiorella Piriz Sapio" w:date="2023-02-06T12:14:00Z">
            <w:r w:rsidR="005E63E1" w:rsidRPr="002D0916">
              <w:rPr>
                <w:lang w:val="en-GB"/>
                <w:rPrChange w:id="8" w:author="Fiorella Piriz Sapio" w:date="2023-03-05T13:40:00Z">
                  <w:rPr/>
                </w:rPrChange>
              </w:rPr>
              <w:t>TR</w:t>
            </w:r>
          </w:ins>
          <w:ins w:id="9" w:author="Fiorella Piriz Sapio" w:date="2023-02-03T13:36:00Z">
            <w:r w:rsidR="006C2DC2" w:rsidRPr="002D0916">
              <w:rPr>
                <w:lang w:val="en-GB"/>
                <w:rPrChange w:id="10" w:author="Fiorella Piriz Sapio" w:date="2023-03-05T13:40:00Z">
                  <w:rPr/>
                </w:rPrChange>
              </w:rPr>
              <w:t>e</w:t>
            </w:r>
          </w:ins>
          <w:ins w:id="11" w:author="Fiorella Piriz Sapio" w:date="2023-02-06T12:14:00Z">
            <w:r w:rsidR="005E63E1" w:rsidRPr="002D0916">
              <w:rPr>
                <w:lang w:val="en-GB"/>
                <w:rPrChange w:id="12" w:author="Fiorella Piriz Sapio" w:date="2023-03-05T13:40:00Z">
                  <w:rPr/>
                </w:rPrChange>
              </w:rPr>
              <w:t>T</w:t>
            </w:r>
          </w:ins>
        </w:sdtContent>
      </w:sdt>
    </w:p>
    <w:p w14:paraId="6826EE7A" w14:textId="46EB6141" w:rsidR="00F50FA3" w:rsidRPr="002D0916" w:rsidRDefault="00240179" w:rsidP="00F50FA3">
      <w:pPr>
        <w:pStyle w:val="DestacadoNextret2"/>
        <w:rPr>
          <w:lang w:val="en-GB"/>
        </w:rPr>
      </w:pPr>
      <w:sdt>
        <w:sdtPr>
          <w:rPr>
            <w:lang w:val="en-GB"/>
          </w:rPr>
          <w:alias w:val="Proyecto"/>
          <w:tag w:val=""/>
          <w:id w:val="-282420635"/>
          <w:placeholder>
            <w:docPart w:val="31EC9C4404DF4D8CB0C8BFDAB597486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del w:id="13" w:author="Fiorella Piriz Sapio" w:date="2023-02-02T21:41:00Z">
            <w:r w:rsidR="003206D7" w:rsidRPr="002D0916" w:rsidDel="003206D7">
              <w:rPr>
                <w:lang w:val="en-GB"/>
              </w:rPr>
              <w:delText>Arquitectura de Big Data ISM</w:delText>
            </w:r>
          </w:del>
          <w:ins w:id="14" w:author="Fiorella Piriz Sapio" w:date="2023-03-04T20:04:00Z">
            <w:r w:rsidR="009E6EC1" w:rsidRPr="002D0916">
              <w:rPr>
                <w:lang w:val="en-GB"/>
              </w:rPr>
              <w:t>Smart ASM</w:t>
            </w:r>
          </w:ins>
        </w:sdtContent>
      </w:sdt>
    </w:p>
    <w:p w14:paraId="38979B28" w14:textId="77777777" w:rsidR="00F50FA3" w:rsidRPr="002D0916" w:rsidRDefault="00F50FA3" w:rsidP="00F50FA3">
      <w:pPr>
        <w:pStyle w:val="DestacadoNextret3"/>
        <w:rPr>
          <w:lang w:val="en-GB"/>
          <w:rPrChange w:id="15" w:author="Fiorella Piriz Sapio" w:date="2023-03-05T13:40:00Z">
            <w:rPr/>
          </w:rPrChange>
        </w:rPr>
      </w:pPr>
      <w:r w:rsidRPr="002D0916">
        <w:rPr>
          <w:lang w:val="en-GB"/>
          <w:rPrChange w:id="16" w:author="Fiorella Piriz Sapio" w:date="2023-03-05T13:40:00Z">
            <w:rPr/>
          </w:rPrChange>
        </w:rPr>
        <w:t xml:space="preserve">Ref. </w:t>
      </w:r>
      <w:sdt>
        <w:sdtPr>
          <w:rPr>
            <w:lang w:val="en-GB"/>
          </w:rPr>
          <w:alias w:val="Referencia"/>
          <w:tag w:val=""/>
          <w:id w:val="-1099568942"/>
          <w:placeholder>
            <w:docPart w:val="9D09AB7507174DB59C73E5746DCA2DE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E66066" w:rsidRPr="002D0916">
            <w:rPr>
              <w:lang w:val="en-GB"/>
              <w:rPrChange w:id="17" w:author="Fiorella Piriz Sapio" w:date="2023-03-05T13:40:00Z">
                <w:rPr/>
              </w:rPrChange>
            </w:rPr>
            <w:t>20XX</w:t>
          </w:r>
          <w:r w:rsidRPr="002D0916">
            <w:rPr>
              <w:lang w:val="en-GB"/>
              <w:rPrChange w:id="18" w:author="Fiorella Piriz Sapio" w:date="2023-03-05T13:40:00Z">
                <w:rPr/>
              </w:rPrChange>
            </w:rPr>
            <w:t>-P</w:t>
          </w:r>
          <w:r w:rsidR="00E66066" w:rsidRPr="002D0916">
            <w:rPr>
              <w:lang w:val="en-GB"/>
              <w:rPrChange w:id="19" w:author="Fiorella Piriz Sapio" w:date="2023-03-05T13:40:00Z">
                <w:rPr/>
              </w:rPrChange>
            </w:rPr>
            <w:t>XXXXXX</w:t>
          </w:r>
        </w:sdtContent>
      </w:sdt>
    </w:p>
    <w:p w14:paraId="2B282965" w14:textId="2AC70D4B" w:rsidR="00F50FA3" w:rsidRPr="00744FE0" w:rsidRDefault="00240179" w:rsidP="00F50FA3">
      <w:pPr>
        <w:pStyle w:val="DestacadoNextret2"/>
        <w:rPr>
          <w:sz w:val="56"/>
        </w:rPr>
      </w:pPr>
      <w:sdt>
        <w:sdtPr>
          <w:rPr>
            <w:sz w:val="56"/>
          </w:rPr>
          <w:alias w:val="Documento"/>
          <w:tag w:val=""/>
          <w:id w:val="673074689"/>
          <w:placeholder>
            <w:docPart w:val="789EC0E40BF94C6A96B6D4C6BB454ED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del w:id="20" w:author="Fiorella Piriz Sapio" w:date="2023-02-03T13:36:00Z">
            <w:r w:rsidR="006C2DC2" w:rsidRPr="00744FE0" w:rsidDel="006C2DC2">
              <w:rPr>
                <w:sz w:val="56"/>
              </w:rPr>
              <w:delText>Oferta</w:delText>
            </w:r>
          </w:del>
          <w:ins w:id="21" w:author="Fiorella Piriz Sapio" w:date="2023-02-20T22:00:00Z">
            <w:r w:rsidR="003057DB">
              <w:rPr>
                <w:sz w:val="56"/>
              </w:rPr>
              <w:t>Documento del estado actual</w:t>
            </w:r>
          </w:ins>
        </w:sdtContent>
      </w:sdt>
    </w:p>
    <w:sdt>
      <w:sdtPr>
        <w:alias w:val="Línea de negocio"/>
        <w:tag w:val="Línea de negocio"/>
        <w:id w:val="1254249090"/>
        <w:placeholder>
          <w:docPart w:val="0FD561D020D74A09B838C821701469E2"/>
        </w:placeholder>
        <w:comboBox>
          <w:listItem w:value="Elija un elemento."/>
          <w:listItem w:displayText="Applications Development" w:value="Applications Development"/>
          <w:listItem w:displayText="IT Solutions" w:value="IT Solutions"/>
          <w:listItem w:displayText="Layer 8" w:value="Layer 8"/>
        </w:comboBox>
      </w:sdtPr>
      <w:sdtEndPr/>
      <w:sdtContent>
        <w:p w14:paraId="3EC8D5B1" w14:textId="516DF139" w:rsidR="00D77717" w:rsidRPr="0019521D" w:rsidRDefault="00317D65" w:rsidP="00D77717">
          <w:pPr>
            <w:pStyle w:val="DestacadoNextret4"/>
          </w:pPr>
          <w:r w:rsidRPr="0019521D">
            <w:t>Layer 8</w:t>
          </w:r>
        </w:p>
      </w:sdtContent>
    </w:sdt>
    <w:p w14:paraId="39BAC483" w14:textId="77777777" w:rsidR="00F50FA3" w:rsidRPr="0019521D" w:rsidRDefault="00F50FA3" w:rsidP="00294856"/>
    <w:p w14:paraId="4D11ADEE" w14:textId="77777777" w:rsidR="00F50FA3" w:rsidRPr="0019521D" w:rsidRDefault="00F50FA3" w:rsidP="00294856"/>
    <w:p w14:paraId="3A4A6338" w14:textId="77777777" w:rsidR="00F50FA3" w:rsidRPr="0019521D" w:rsidRDefault="00F50FA3" w:rsidP="00294856"/>
    <w:p w14:paraId="52CD3A6D" w14:textId="77777777" w:rsidR="00F50FA3" w:rsidRPr="0019521D" w:rsidRDefault="00F50FA3" w:rsidP="00294856"/>
    <w:p w14:paraId="264754B2" w14:textId="77777777" w:rsidR="00F50FA3" w:rsidRPr="0019521D" w:rsidRDefault="00F50FA3" w:rsidP="00294856"/>
    <w:p w14:paraId="1988F620" w14:textId="77777777" w:rsidR="00F50FA3" w:rsidRPr="0019521D" w:rsidRDefault="00F50FA3" w:rsidP="00294856"/>
    <w:p w14:paraId="3656EBB6" w14:textId="77777777" w:rsidR="00F50FA3" w:rsidRPr="0019521D" w:rsidRDefault="00F50FA3" w:rsidP="00294856"/>
    <w:p w14:paraId="3F9D86E6" w14:textId="0A5FBE1E" w:rsidR="00F50FA3" w:rsidRPr="00203B9C" w:rsidRDefault="00F50FA3" w:rsidP="00D645AD">
      <w:pPr>
        <w:jc w:val="left"/>
      </w:pPr>
      <w:r w:rsidRPr="00203B9C">
        <w:t>Validador</w:t>
      </w:r>
      <w:r w:rsidRPr="00203B9C">
        <w:br/>
        <w:t>Cargo</w:t>
      </w:r>
      <w:r w:rsidRPr="00203B9C">
        <w:br/>
        <w:t xml:space="preserve">Lugar, </w:t>
      </w:r>
      <w:sdt>
        <w:sdtPr>
          <w:alias w:val="Fecha de publicación"/>
          <w:tag w:val=""/>
          <w:id w:val="62072193"/>
          <w:placeholder>
            <w:docPart w:val="B56F6CD0DE554D1483A3E72331F83E3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1-31T00:00:00Z">
            <w:dateFormat w:val="dd/MM/yyyy"/>
            <w:lid w:val="es-ES"/>
            <w:storeMappedDataAs w:val="dateTime"/>
            <w:calendar w:val="gregorian"/>
          </w:date>
        </w:sdtPr>
        <w:sdtEndPr/>
        <w:sdtContent>
          <w:r w:rsidR="00317D65">
            <w:t>31/01/2023</w:t>
          </w:r>
        </w:sdtContent>
      </w:sdt>
    </w:p>
    <w:p w14:paraId="194D00F8" w14:textId="77777777" w:rsidR="00F50FA3" w:rsidRPr="00203B9C" w:rsidRDefault="00F50FA3">
      <w:pPr>
        <w:spacing w:line="276" w:lineRule="auto"/>
        <w:jc w:val="left"/>
      </w:pPr>
      <w:r w:rsidRPr="00203B9C">
        <w:br w:type="page"/>
      </w:r>
    </w:p>
    <w:p w14:paraId="3A2AF4A6" w14:textId="77777777" w:rsidR="00F50FA3" w:rsidRPr="00F62990" w:rsidRDefault="00F50FA3" w:rsidP="00F62990">
      <w:pPr>
        <w:pStyle w:val="DestacadoNextret7"/>
      </w:pPr>
      <w:r w:rsidRPr="00F62990">
        <w:lastRenderedPageBreak/>
        <w:t>ÍNDICE</w:t>
      </w:r>
    </w:p>
    <w:bookmarkEnd w:id="1" w:displacedByCustomXml="next"/>
    <w:bookmarkEnd w:id="0" w:displacedByCustomXml="next"/>
    <w:bookmarkStart w:id="22" w:name="_Toc246995456" w:displacedByCustomXml="next"/>
    <w:bookmarkStart w:id="23" w:name="_Toc246995344" w:displacedByCustomXml="next"/>
    <w:bookmarkStart w:id="24" w:name="_Toc246995234" w:displacedByCustomXml="next"/>
    <w:bookmarkStart w:id="25" w:name="_Toc246995120" w:displacedByCustomXml="next"/>
    <w:bookmarkStart w:id="26" w:name="_Toc246995094" w:displacedByCustomXml="next"/>
    <w:bookmarkStart w:id="27" w:name="_Toc246992043" w:displacedByCustomXml="next"/>
    <w:bookmarkStart w:id="28" w:name="_Toc246991599" w:displacedByCustomXml="next"/>
    <w:bookmarkStart w:id="29" w:name="_Toc246991516" w:displacedByCustomXml="next"/>
    <w:bookmarkStart w:id="30" w:name="_Toc246991489" w:displacedByCustomXml="next"/>
    <w:sdt>
      <w:sdtPr>
        <w:id w:val="191620100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CF853E2" w14:textId="77777777" w:rsidR="00F62D81" w:rsidRPr="00203B9C" w:rsidRDefault="00F62D81" w:rsidP="008E3729"/>
        <w:p w14:paraId="2F039B8B" w14:textId="60713466" w:rsidR="00CB3FB6" w:rsidRDefault="00F62D81">
          <w:pPr>
            <w:pStyle w:val="TDC1"/>
            <w:rPr>
              <w:ins w:id="31" w:author="Fiorella Piriz Sapio" w:date="2023-03-04T20:22:00Z"/>
              <w:rFonts w:eastAsiaTheme="minorEastAsia"/>
              <w:b w:val="0"/>
              <w:bCs w:val="0"/>
              <w:noProof/>
              <w:color w:val="auto"/>
              <w:sz w:val="22"/>
              <w:szCs w:val="22"/>
              <w:u w:val="none"/>
              <w:lang w:eastAsia="es-ES"/>
            </w:rPr>
          </w:pPr>
          <w:r w:rsidRPr="00203B9C">
            <w:fldChar w:fldCharType="begin"/>
          </w:r>
          <w:r w:rsidRPr="00203B9C">
            <w:instrText xml:space="preserve"> TOC \o "1-3" \h \z \u </w:instrText>
          </w:r>
          <w:r w:rsidRPr="00203B9C">
            <w:fldChar w:fldCharType="separate"/>
          </w:r>
          <w:ins w:id="32" w:author="Fiorella Piriz Sapio" w:date="2023-03-04T20:22:00Z">
            <w:r w:rsidR="00CB3FB6" w:rsidRPr="00A55D6C">
              <w:rPr>
                <w:rStyle w:val="Hipervnculo"/>
                <w:noProof/>
              </w:rPr>
              <w:fldChar w:fldCharType="begin"/>
            </w:r>
            <w:r w:rsidR="00CB3FB6" w:rsidRPr="00A55D6C">
              <w:rPr>
                <w:rStyle w:val="Hipervnculo"/>
                <w:noProof/>
              </w:rPr>
              <w:instrText xml:space="preserve"> </w:instrText>
            </w:r>
            <w:r w:rsidR="00CB3FB6">
              <w:rPr>
                <w:noProof/>
              </w:rPr>
              <w:instrText>HYPERLINK \l "_Toc128853777"</w:instrText>
            </w:r>
            <w:r w:rsidR="00CB3FB6" w:rsidRPr="00A55D6C">
              <w:rPr>
                <w:rStyle w:val="Hipervnculo"/>
                <w:noProof/>
              </w:rPr>
              <w:instrText xml:space="preserve"> </w:instrText>
            </w:r>
            <w:r w:rsidR="00CB3FB6" w:rsidRPr="00A55D6C">
              <w:rPr>
                <w:rStyle w:val="Hipervnculo"/>
                <w:noProof/>
              </w:rPr>
            </w:r>
            <w:r w:rsidR="00CB3FB6" w:rsidRPr="00A55D6C">
              <w:rPr>
                <w:rStyle w:val="Hipervnculo"/>
                <w:noProof/>
              </w:rPr>
              <w:fldChar w:fldCharType="separate"/>
            </w:r>
            <w:r w:rsidR="00CB3FB6" w:rsidRPr="00A55D6C">
              <w:rPr>
                <w:rStyle w:val="Hipervnculo"/>
                <w:noProof/>
              </w:rPr>
              <w:t>1.</w:t>
            </w:r>
            <w:r w:rsidR="00CB3FB6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u w:val="none"/>
                <w:lang w:eastAsia="es-ES"/>
              </w:rPr>
              <w:tab/>
            </w:r>
            <w:r w:rsidR="00CB3FB6" w:rsidRPr="00A55D6C">
              <w:rPr>
                <w:rStyle w:val="Hipervnculo"/>
                <w:noProof/>
              </w:rPr>
              <w:t>Histórico de tareas</w:t>
            </w:r>
            <w:r w:rsidR="00CB3FB6">
              <w:rPr>
                <w:noProof/>
                <w:webHidden/>
              </w:rPr>
              <w:tab/>
            </w:r>
            <w:r w:rsidR="00CB3FB6">
              <w:rPr>
                <w:noProof/>
                <w:webHidden/>
              </w:rPr>
              <w:fldChar w:fldCharType="begin"/>
            </w:r>
            <w:r w:rsidR="00CB3FB6">
              <w:rPr>
                <w:noProof/>
                <w:webHidden/>
              </w:rPr>
              <w:instrText xml:space="preserve"> PAGEREF _Toc128853777 \h </w:instrText>
            </w:r>
          </w:ins>
          <w:r w:rsidR="00CB3FB6">
            <w:rPr>
              <w:noProof/>
              <w:webHidden/>
            </w:rPr>
          </w:r>
          <w:r w:rsidR="00CB3FB6">
            <w:rPr>
              <w:noProof/>
              <w:webHidden/>
            </w:rPr>
            <w:fldChar w:fldCharType="separate"/>
          </w:r>
          <w:ins w:id="33" w:author="Fiorella Piriz Sapio" w:date="2023-03-04T20:22:00Z">
            <w:r w:rsidR="00CB3FB6">
              <w:rPr>
                <w:noProof/>
                <w:webHidden/>
              </w:rPr>
              <w:t>3</w:t>
            </w:r>
            <w:r w:rsidR="00CB3FB6">
              <w:rPr>
                <w:noProof/>
                <w:webHidden/>
              </w:rPr>
              <w:fldChar w:fldCharType="end"/>
            </w:r>
            <w:r w:rsidR="00CB3FB6" w:rsidRPr="00A55D6C">
              <w:rPr>
                <w:rStyle w:val="Hipervnculo"/>
                <w:noProof/>
              </w:rPr>
              <w:fldChar w:fldCharType="end"/>
            </w:r>
          </w:ins>
        </w:p>
        <w:p w14:paraId="3872E223" w14:textId="305DD7F7" w:rsidR="00CB3FB6" w:rsidRDefault="00CB3FB6">
          <w:pPr>
            <w:pStyle w:val="TDC1"/>
            <w:rPr>
              <w:ins w:id="34" w:author="Fiorella Piriz Sapio" w:date="2023-03-04T20:22:00Z"/>
              <w:rFonts w:eastAsiaTheme="minorEastAsia"/>
              <w:b w:val="0"/>
              <w:bCs w:val="0"/>
              <w:noProof/>
              <w:color w:val="auto"/>
              <w:sz w:val="22"/>
              <w:szCs w:val="22"/>
              <w:u w:val="none"/>
              <w:lang w:eastAsia="es-ES"/>
            </w:rPr>
          </w:pPr>
          <w:ins w:id="35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"_Toc128853778"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u w:val="none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Arquitectura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Fiorella Piriz Sapio" w:date="2023-03-04T20:2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2A5A2CDC" w14:textId="4CB7954D" w:rsidR="00CB3FB6" w:rsidRDefault="00CB3FB6">
          <w:pPr>
            <w:pStyle w:val="TDC2"/>
            <w:tabs>
              <w:tab w:val="left" w:pos="660"/>
              <w:tab w:val="right" w:pos="9742"/>
            </w:tabs>
            <w:rPr>
              <w:ins w:id="37" w:author="Fiorella Piriz Sapio" w:date="2023-03-04T20:22:00Z"/>
              <w:rFonts w:eastAsiaTheme="minorEastAsia"/>
              <w:noProof/>
              <w:color w:val="auto"/>
              <w:sz w:val="22"/>
              <w:lang w:eastAsia="es-ES"/>
            </w:rPr>
          </w:pPr>
          <w:ins w:id="38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"_Toc128853779"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APPIUM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Fiorella Piriz Sapio" w:date="2023-03-04T20:22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6077CD16" w14:textId="02277222" w:rsidR="00CB3FB6" w:rsidRDefault="00CB3FB6">
          <w:pPr>
            <w:pStyle w:val="TDC2"/>
            <w:tabs>
              <w:tab w:val="left" w:pos="660"/>
              <w:tab w:val="right" w:pos="9742"/>
            </w:tabs>
            <w:rPr>
              <w:ins w:id="40" w:author="Fiorella Piriz Sapio" w:date="2023-03-04T20:22:00Z"/>
              <w:rFonts w:eastAsiaTheme="minorEastAsia"/>
              <w:noProof/>
              <w:color w:val="auto"/>
              <w:sz w:val="22"/>
              <w:lang w:eastAsia="es-ES"/>
            </w:rPr>
          </w:pPr>
          <w:ins w:id="41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"_Toc128853780"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2" w:author="Fiorella Piriz Sapio" w:date="2023-03-04T20:22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6F03A4AC" w14:textId="1BCCFF41" w:rsidR="00CB3FB6" w:rsidRDefault="00CB3FB6">
          <w:pPr>
            <w:pStyle w:val="TDC2"/>
            <w:tabs>
              <w:tab w:val="left" w:pos="660"/>
              <w:tab w:val="right" w:pos="9742"/>
            </w:tabs>
            <w:rPr>
              <w:ins w:id="43" w:author="Fiorella Piriz Sapio" w:date="2023-03-04T20:22:00Z"/>
              <w:rFonts w:eastAsiaTheme="minorEastAsia"/>
              <w:noProof/>
              <w:color w:val="auto"/>
              <w:sz w:val="22"/>
              <w:lang w:eastAsia="es-ES"/>
            </w:rPr>
          </w:pPr>
          <w:ins w:id="44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"_Toc128853782"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SELENIUM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" w:author="Fiorella Piriz Sapio" w:date="2023-03-04T20:2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79D158F6" w14:textId="4687B450" w:rsidR="00CB3FB6" w:rsidRDefault="00CB3FB6">
          <w:pPr>
            <w:pStyle w:val="TDC2"/>
            <w:tabs>
              <w:tab w:val="left" w:pos="660"/>
              <w:tab w:val="right" w:pos="9742"/>
            </w:tabs>
            <w:rPr>
              <w:ins w:id="46" w:author="Fiorella Piriz Sapio" w:date="2023-03-04T20:22:00Z"/>
              <w:rFonts w:eastAsiaTheme="minorEastAsia"/>
              <w:noProof/>
              <w:color w:val="auto"/>
              <w:sz w:val="22"/>
              <w:lang w:eastAsia="es-ES"/>
            </w:rPr>
          </w:pPr>
          <w:ins w:id="47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"_Toc128853783"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2.4</w:t>
            </w:r>
            <w:r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OASIS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8" w:author="Fiorella Piriz Sapio" w:date="2023-03-04T20:2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6F4EC695" w14:textId="452D7210" w:rsidR="00CB3FB6" w:rsidRDefault="00CB3FB6">
          <w:pPr>
            <w:pStyle w:val="TDC2"/>
            <w:tabs>
              <w:tab w:val="left" w:pos="660"/>
              <w:tab w:val="right" w:pos="9742"/>
            </w:tabs>
            <w:rPr>
              <w:ins w:id="49" w:author="Fiorella Piriz Sapio" w:date="2023-03-04T20:22:00Z"/>
              <w:rFonts w:eastAsiaTheme="minorEastAsia"/>
              <w:noProof/>
              <w:color w:val="auto"/>
              <w:sz w:val="22"/>
              <w:lang w:eastAsia="es-ES"/>
            </w:rPr>
          </w:pPr>
          <w:ins w:id="50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"_Toc128853784"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2.5</w:t>
            </w:r>
            <w:r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1" w:author="Fiorella Piriz Sapio" w:date="2023-03-04T20:2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3C252DA7" w14:textId="3C8EA108" w:rsidR="00CB3FB6" w:rsidRDefault="00CB3FB6">
          <w:pPr>
            <w:pStyle w:val="TDC2"/>
            <w:tabs>
              <w:tab w:val="left" w:pos="660"/>
              <w:tab w:val="right" w:pos="9742"/>
            </w:tabs>
            <w:rPr>
              <w:ins w:id="52" w:author="Fiorella Piriz Sapio" w:date="2023-03-04T20:22:00Z"/>
              <w:rFonts w:eastAsiaTheme="minorEastAsia"/>
              <w:noProof/>
              <w:color w:val="auto"/>
              <w:sz w:val="22"/>
              <w:lang w:eastAsia="es-ES"/>
            </w:rPr>
          </w:pPr>
          <w:ins w:id="53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"_Toc128853785"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2.6</w:t>
            </w:r>
            <w:r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Revisión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" w:author="Fiorella Piriz Sapio" w:date="2023-03-04T20:2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79552C51" w14:textId="597419D0" w:rsidR="00CB3FB6" w:rsidRDefault="00CB3FB6">
          <w:pPr>
            <w:pStyle w:val="TDC1"/>
            <w:rPr>
              <w:ins w:id="55" w:author="Fiorella Piriz Sapio" w:date="2023-03-04T20:22:00Z"/>
              <w:rFonts w:eastAsiaTheme="minorEastAsia"/>
              <w:b w:val="0"/>
              <w:bCs w:val="0"/>
              <w:noProof/>
              <w:color w:val="auto"/>
              <w:sz w:val="22"/>
              <w:szCs w:val="22"/>
              <w:u w:val="none"/>
              <w:lang w:eastAsia="es-ES"/>
            </w:rPr>
          </w:pPr>
          <w:ins w:id="56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"_Toc128853786"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u w:val="none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Arquitectura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7" w:author="Fiorella Piriz Sapio" w:date="2023-03-04T20:2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539218A9" w14:textId="636E7C9F" w:rsidR="00CB3FB6" w:rsidRDefault="00CB3FB6">
          <w:pPr>
            <w:pStyle w:val="TDC1"/>
            <w:rPr>
              <w:ins w:id="58" w:author="Fiorella Piriz Sapio" w:date="2023-03-04T20:22:00Z"/>
              <w:rFonts w:eastAsiaTheme="minorEastAsia"/>
              <w:b w:val="0"/>
              <w:bCs w:val="0"/>
              <w:noProof/>
              <w:color w:val="auto"/>
              <w:sz w:val="22"/>
              <w:szCs w:val="22"/>
              <w:u w:val="none"/>
              <w:lang w:eastAsia="es-ES"/>
            </w:rPr>
          </w:pPr>
          <w:ins w:id="59" w:author="Fiorella Piriz Sapio" w:date="2023-03-04T20:22:00Z">
            <w:r w:rsidRPr="00A55D6C">
              <w:rPr>
                <w:rStyle w:val="Hipervnculo"/>
                <w:noProof/>
              </w:rPr>
              <w:fldChar w:fldCharType="begin"/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"_Toc128853787"</w:instrText>
            </w:r>
            <w:r w:rsidRPr="00A55D6C">
              <w:rPr>
                <w:rStyle w:val="Hipervnculo"/>
                <w:noProof/>
              </w:rPr>
              <w:instrText xml:space="preserve"> </w:instrText>
            </w:r>
            <w:r w:rsidRPr="00A55D6C">
              <w:rPr>
                <w:rStyle w:val="Hipervnculo"/>
                <w:noProof/>
              </w:rPr>
            </w:r>
            <w:r w:rsidRPr="00A55D6C">
              <w:rPr>
                <w:rStyle w:val="Hipervnculo"/>
                <w:noProof/>
              </w:rPr>
              <w:fldChar w:fldCharType="separate"/>
            </w:r>
            <w:r w:rsidRPr="00A55D6C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u w:val="none"/>
                <w:lang w:eastAsia="es-ES"/>
              </w:rPr>
              <w:tab/>
            </w:r>
            <w:r w:rsidRPr="00A55D6C">
              <w:rPr>
                <w:rStyle w:val="Hipervnculo"/>
                <w:noProof/>
              </w:rPr>
              <w:t>Conclusiones y siguientes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_Toc128853787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0" w:author="Fiorella Piriz Sapio" w:date="2023-03-04T20:2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A55D6C">
              <w:rPr>
                <w:rStyle w:val="Hipervnculo"/>
                <w:noProof/>
              </w:rPr>
              <w:fldChar w:fldCharType="end"/>
            </w:r>
          </w:ins>
        </w:p>
        <w:p w14:paraId="768D724E" w14:textId="26C8E157" w:rsidR="00F20DF2" w:rsidDel="006C2DC2" w:rsidRDefault="00F20DF2" w:rsidP="00AB74CE">
          <w:pPr>
            <w:pStyle w:val="TDC1"/>
            <w:rPr>
              <w:del w:id="61" w:author="Fiorella Piriz Sapio" w:date="2023-02-03T13:36:00Z"/>
              <w:rFonts w:eastAsiaTheme="minorEastAsia"/>
              <w:noProof/>
              <w:color w:val="auto"/>
              <w:sz w:val="22"/>
              <w:szCs w:val="22"/>
              <w:u w:val="none"/>
              <w:lang w:eastAsia="es-ES"/>
            </w:rPr>
          </w:pPr>
          <w:del w:id="62" w:author="Fiorella Piriz Sapio" w:date="2023-02-03T13:36:00Z">
            <w:r w:rsidRPr="006C2DC2" w:rsidDel="006C2DC2">
              <w:rPr>
                <w:rPrChange w:id="63" w:author="Fiorella Piriz Sapio" w:date="2023-02-03T13:36:00Z">
                  <w:rPr>
                    <w:rStyle w:val="Hipervnculo"/>
                    <w:b w:val="0"/>
                    <w:bCs w:val="0"/>
                    <w:noProof/>
                  </w:rPr>
                </w:rPrChange>
              </w:rPr>
              <w:delText>1.</w:delText>
            </w:r>
            <w:r w:rsidDel="006C2DC2">
              <w:rPr>
                <w:rFonts w:eastAsiaTheme="minorEastAsia"/>
                <w:noProof/>
                <w:color w:val="auto"/>
                <w:sz w:val="22"/>
                <w:szCs w:val="22"/>
                <w:u w:val="none"/>
                <w:lang w:eastAsia="es-ES"/>
              </w:rPr>
              <w:tab/>
            </w:r>
            <w:r w:rsidRPr="006C2DC2" w:rsidDel="006C2DC2">
              <w:rPr>
                <w:rPrChange w:id="64" w:author="Fiorella Piriz Sapio" w:date="2023-02-03T13:36:00Z">
                  <w:rPr>
                    <w:rStyle w:val="Hipervnculo"/>
                    <w:b w:val="0"/>
                    <w:bCs w:val="0"/>
                    <w:noProof/>
                  </w:rPr>
                </w:rPrChange>
              </w:rPr>
              <w:delText>Objetivo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3</w:delText>
            </w:r>
          </w:del>
        </w:p>
        <w:p w14:paraId="2B67196A" w14:textId="29CDDB2E" w:rsidR="00F20DF2" w:rsidDel="006C2DC2" w:rsidRDefault="00F20DF2" w:rsidP="00AB74CE">
          <w:pPr>
            <w:pStyle w:val="TDC1"/>
            <w:rPr>
              <w:del w:id="65" w:author="Fiorella Piriz Sapio" w:date="2023-02-03T13:36:00Z"/>
              <w:rFonts w:eastAsiaTheme="minorEastAsia"/>
              <w:noProof/>
              <w:color w:val="auto"/>
              <w:sz w:val="22"/>
              <w:szCs w:val="22"/>
              <w:u w:val="none"/>
              <w:lang w:eastAsia="es-ES"/>
            </w:rPr>
          </w:pPr>
          <w:del w:id="66" w:author="Fiorella Piriz Sapio" w:date="2023-02-03T13:36:00Z">
            <w:r w:rsidRPr="006C2DC2" w:rsidDel="006C2DC2">
              <w:rPr>
                <w:rPrChange w:id="67" w:author="Fiorella Piriz Sapio" w:date="2023-02-03T13:36:00Z">
                  <w:rPr>
                    <w:rStyle w:val="Hipervnculo"/>
                    <w:b w:val="0"/>
                    <w:bCs w:val="0"/>
                    <w:noProof/>
                  </w:rPr>
                </w:rPrChange>
              </w:rPr>
              <w:delText>2.</w:delText>
            </w:r>
            <w:r w:rsidDel="006C2DC2">
              <w:rPr>
                <w:rFonts w:eastAsiaTheme="minorEastAsia"/>
                <w:noProof/>
                <w:color w:val="auto"/>
                <w:sz w:val="22"/>
                <w:szCs w:val="22"/>
                <w:u w:val="none"/>
                <w:lang w:eastAsia="es-ES"/>
              </w:rPr>
              <w:tab/>
            </w:r>
            <w:r w:rsidRPr="006C2DC2" w:rsidDel="006C2DC2">
              <w:rPr>
                <w:rPrChange w:id="68" w:author="Fiorella Piriz Sapio" w:date="2023-02-03T13:36:00Z">
                  <w:rPr>
                    <w:rStyle w:val="Hipervnculo"/>
                    <w:b w:val="0"/>
                    <w:bCs w:val="0"/>
                    <w:noProof/>
                  </w:rPr>
                </w:rPrChange>
              </w:rPr>
              <w:delText>Alcance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3</w:delText>
            </w:r>
          </w:del>
        </w:p>
        <w:p w14:paraId="2D46D3BF" w14:textId="1DF73985" w:rsidR="00F20DF2" w:rsidDel="006C2DC2" w:rsidRDefault="00F20DF2" w:rsidP="00AB74CE">
          <w:pPr>
            <w:pStyle w:val="TDC1"/>
            <w:rPr>
              <w:del w:id="69" w:author="Fiorella Piriz Sapio" w:date="2023-02-03T13:36:00Z"/>
              <w:rFonts w:eastAsiaTheme="minorEastAsia"/>
              <w:noProof/>
              <w:color w:val="auto"/>
              <w:sz w:val="22"/>
              <w:szCs w:val="22"/>
              <w:u w:val="none"/>
              <w:lang w:eastAsia="es-ES"/>
            </w:rPr>
          </w:pPr>
          <w:del w:id="70" w:author="Fiorella Piriz Sapio" w:date="2023-02-03T13:36:00Z">
            <w:r w:rsidRPr="006C2DC2" w:rsidDel="006C2DC2">
              <w:rPr>
                <w:rPrChange w:id="71" w:author="Fiorella Piriz Sapio" w:date="2023-02-03T13:36:00Z">
                  <w:rPr>
                    <w:rStyle w:val="Hipervnculo"/>
                    <w:b w:val="0"/>
                    <w:bCs w:val="0"/>
                    <w:noProof/>
                  </w:rPr>
                </w:rPrChange>
              </w:rPr>
              <w:delText>3.</w:delText>
            </w:r>
            <w:r w:rsidDel="006C2DC2">
              <w:rPr>
                <w:rFonts w:eastAsiaTheme="minorEastAsia"/>
                <w:noProof/>
                <w:color w:val="auto"/>
                <w:sz w:val="22"/>
                <w:szCs w:val="22"/>
                <w:u w:val="none"/>
                <w:lang w:eastAsia="es-ES"/>
              </w:rPr>
              <w:tab/>
            </w:r>
            <w:r w:rsidRPr="006C2DC2" w:rsidDel="006C2DC2">
              <w:rPr>
                <w:rPrChange w:id="72" w:author="Fiorella Piriz Sapio" w:date="2023-02-03T13:36:00Z">
                  <w:rPr>
                    <w:rStyle w:val="Hipervnculo"/>
                    <w:b w:val="0"/>
                    <w:bCs w:val="0"/>
                    <w:noProof/>
                  </w:rPr>
                </w:rPrChange>
              </w:rPr>
              <w:delText>Propuesta técnica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3</w:delText>
            </w:r>
          </w:del>
        </w:p>
        <w:p w14:paraId="113610DE" w14:textId="185A9990" w:rsidR="00F20DF2" w:rsidDel="006C2DC2" w:rsidRDefault="00F20DF2">
          <w:pPr>
            <w:pStyle w:val="TDC2"/>
            <w:tabs>
              <w:tab w:val="left" w:pos="660"/>
              <w:tab w:val="right" w:pos="9742"/>
            </w:tabs>
            <w:rPr>
              <w:del w:id="73" w:author="Fiorella Piriz Sapio" w:date="2023-02-03T13:36:00Z"/>
              <w:rFonts w:eastAsiaTheme="minorEastAsia"/>
              <w:noProof/>
              <w:color w:val="auto"/>
              <w:sz w:val="22"/>
              <w:lang w:eastAsia="es-ES"/>
            </w:rPr>
          </w:pPr>
          <w:del w:id="74" w:author="Fiorella Piriz Sapio" w:date="2023-02-03T13:36:00Z">
            <w:r w:rsidRPr="006C2DC2" w:rsidDel="006C2DC2">
              <w:rPr>
                <w:rPrChange w:id="75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3.1</w:delText>
            </w:r>
            <w:r w:rsidDel="006C2DC2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6C2DC2" w:rsidDel="006C2DC2">
              <w:rPr>
                <w:rPrChange w:id="76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Fases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3</w:delText>
            </w:r>
          </w:del>
        </w:p>
        <w:p w14:paraId="6231DD41" w14:textId="5F50925C" w:rsidR="00F20DF2" w:rsidDel="006C2DC2" w:rsidRDefault="00F20DF2">
          <w:pPr>
            <w:pStyle w:val="TDC3"/>
            <w:rPr>
              <w:del w:id="77" w:author="Fiorella Piriz Sapio" w:date="2023-02-03T13:36:00Z"/>
              <w:rFonts w:eastAsiaTheme="minorEastAsia"/>
              <w:noProof/>
              <w:color w:val="auto"/>
              <w:sz w:val="22"/>
              <w:lang w:eastAsia="es-ES"/>
            </w:rPr>
          </w:pPr>
          <w:del w:id="78" w:author="Fiorella Piriz Sapio" w:date="2023-02-03T13:36:00Z">
            <w:r w:rsidRPr="006C2DC2" w:rsidDel="006C2DC2">
              <w:rPr>
                <w:rPrChange w:id="79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3.1.1</w:delText>
            </w:r>
            <w:r w:rsidDel="006C2DC2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6C2DC2" w:rsidDel="006C2DC2">
              <w:rPr>
                <w:rPrChange w:id="80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Auditoría y revisión del estado actual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3</w:delText>
            </w:r>
          </w:del>
        </w:p>
        <w:p w14:paraId="2E01E0D4" w14:textId="5D933D09" w:rsidR="00F20DF2" w:rsidDel="006C2DC2" w:rsidRDefault="00F20DF2">
          <w:pPr>
            <w:pStyle w:val="TDC3"/>
            <w:rPr>
              <w:del w:id="81" w:author="Fiorella Piriz Sapio" w:date="2023-02-03T13:36:00Z"/>
              <w:rFonts w:eastAsiaTheme="minorEastAsia"/>
              <w:noProof/>
              <w:color w:val="auto"/>
              <w:sz w:val="22"/>
              <w:lang w:eastAsia="es-ES"/>
            </w:rPr>
          </w:pPr>
          <w:del w:id="82" w:author="Fiorella Piriz Sapio" w:date="2023-02-03T13:36:00Z">
            <w:r w:rsidRPr="006C2DC2" w:rsidDel="006C2DC2">
              <w:rPr>
                <w:rPrChange w:id="83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3.1.2</w:delText>
            </w:r>
            <w:r w:rsidDel="006C2DC2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6C2DC2" w:rsidDel="006C2DC2">
              <w:rPr>
                <w:rPrChange w:id="84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Análisis técnico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4</w:delText>
            </w:r>
          </w:del>
        </w:p>
        <w:p w14:paraId="191AF32B" w14:textId="4C0DE656" w:rsidR="00F20DF2" w:rsidDel="006C2DC2" w:rsidRDefault="00F20DF2">
          <w:pPr>
            <w:pStyle w:val="TDC3"/>
            <w:rPr>
              <w:del w:id="85" w:author="Fiorella Piriz Sapio" w:date="2023-02-03T13:36:00Z"/>
              <w:rFonts w:eastAsiaTheme="minorEastAsia"/>
              <w:noProof/>
              <w:color w:val="auto"/>
              <w:sz w:val="22"/>
              <w:lang w:eastAsia="es-ES"/>
            </w:rPr>
          </w:pPr>
          <w:del w:id="86" w:author="Fiorella Piriz Sapio" w:date="2023-02-03T13:36:00Z">
            <w:r w:rsidRPr="006C2DC2" w:rsidDel="006C2DC2">
              <w:rPr>
                <w:rPrChange w:id="87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3.1.3</w:delText>
            </w:r>
            <w:r w:rsidDel="006C2DC2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6C2DC2" w:rsidDel="006C2DC2">
              <w:rPr>
                <w:rPrChange w:id="88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Análisis funcional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4</w:delText>
            </w:r>
          </w:del>
        </w:p>
        <w:p w14:paraId="39EF7D68" w14:textId="274C5C9F" w:rsidR="00F20DF2" w:rsidDel="006C2DC2" w:rsidRDefault="00F20DF2">
          <w:pPr>
            <w:pStyle w:val="TDC3"/>
            <w:rPr>
              <w:del w:id="89" w:author="Fiorella Piriz Sapio" w:date="2023-02-03T13:36:00Z"/>
              <w:rFonts w:eastAsiaTheme="minorEastAsia"/>
              <w:noProof/>
              <w:color w:val="auto"/>
              <w:sz w:val="22"/>
              <w:lang w:eastAsia="es-ES"/>
            </w:rPr>
          </w:pPr>
          <w:del w:id="90" w:author="Fiorella Piriz Sapio" w:date="2023-02-03T13:36:00Z">
            <w:r w:rsidRPr="006C2DC2" w:rsidDel="006C2DC2">
              <w:rPr>
                <w:rPrChange w:id="91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3.1.4</w:delText>
            </w:r>
            <w:r w:rsidDel="006C2DC2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6C2DC2" w:rsidDel="006C2DC2">
              <w:rPr>
                <w:rPrChange w:id="92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Desarrollo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4</w:delText>
            </w:r>
          </w:del>
        </w:p>
        <w:p w14:paraId="33AACEE1" w14:textId="4B76DDE2" w:rsidR="00F20DF2" w:rsidDel="006C2DC2" w:rsidRDefault="00F20DF2">
          <w:pPr>
            <w:pStyle w:val="TDC3"/>
            <w:rPr>
              <w:del w:id="93" w:author="Fiorella Piriz Sapio" w:date="2023-02-03T13:36:00Z"/>
              <w:rFonts w:eastAsiaTheme="minorEastAsia"/>
              <w:noProof/>
              <w:color w:val="auto"/>
              <w:sz w:val="22"/>
              <w:lang w:eastAsia="es-ES"/>
            </w:rPr>
          </w:pPr>
          <w:del w:id="94" w:author="Fiorella Piriz Sapio" w:date="2023-02-03T13:36:00Z">
            <w:r w:rsidRPr="006C2DC2" w:rsidDel="006C2DC2">
              <w:rPr>
                <w:rPrChange w:id="95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3.1.5</w:delText>
            </w:r>
            <w:r w:rsidDel="006C2DC2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6C2DC2" w:rsidDel="006C2DC2">
              <w:rPr>
                <w:rPrChange w:id="96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Validación y testeo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4</w:delText>
            </w:r>
          </w:del>
        </w:p>
        <w:p w14:paraId="3ACF6E3F" w14:textId="4FD8A5BF" w:rsidR="00F20DF2" w:rsidDel="006C2DC2" w:rsidRDefault="00F20DF2">
          <w:pPr>
            <w:pStyle w:val="TDC3"/>
            <w:rPr>
              <w:del w:id="97" w:author="Fiorella Piriz Sapio" w:date="2023-02-03T13:36:00Z"/>
              <w:rFonts w:eastAsiaTheme="minorEastAsia"/>
              <w:noProof/>
              <w:color w:val="auto"/>
              <w:sz w:val="22"/>
              <w:lang w:eastAsia="es-ES"/>
            </w:rPr>
          </w:pPr>
          <w:del w:id="98" w:author="Fiorella Piriz Sapio" w:date="2023-02-03T13:36:00Z">
            <w:r w:rsidRPr="006C2DC2" w:rsidDel="006C2DC2">
              <w:rPr>
                <w:rPrChange w:id="99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3.1.6</w:delText>
            </w:r>
            <w:r w:rsidDel="006C2DC2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6C2DC2" w:rsidDel="006C2DC2">
              <w:rPr>
                <w:rPrChange w:id="100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Puesta en producción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4</w:delText>
            </w:r>
          </w:del>
        </w:p>
        <w:p w14:paraId="42C53EED" w14:textId="17C80086" w:rsidR="00F20DF2" w:rsidDel="006C2DC2" w:rsidRDefault="00F20DF2">
          <w:pPr>
            <w:pStyle w:val="TDC2"/>
            <w:tabs>
              <w:tab w:val="left" w:pos="660"/>
              <w:tab w:val="right" w:pos="9742"/>
            </w:tabs>
            <w:rPr>
              <w:del w:id="101" w:author="Fiorella Piriz Sapio" w:date="2023-02-03T13:36:00Z"/>
              <w:rFonts w:eastAsiaTheme="minorEastAsia"/>
              <w:noProof/>
              <w:color w:val="auto"/>
              <w:sz w:val="22"/>
              <w:lang w:eastAsia="es-ES"/>
            </w:rPr>
          </w:pPr>
          <w:del w:id="102" w:author="Fiorella Piriz Sapio" w:date="2023-02-03T13:36:00Z">
            <w:r w:rsidRPr="006C2DC2" w:rsidDel="006C2DC2">
              <w:rPr>
                <w:rPrChange w:id="103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3.2</w:delText>
            </w:r>
            <w:r w:rsidDel="006C2DC2">
              <w:rPr>
                <w:rFonts w:eastAsiaTheme="minorEastAsia"/>
                <w:noProof/>
                <w:color w:val="auto"/>
                <w:sz w:val="22"/>
                <w:lang w:eastAsia="es-ES"/>
              </w:rPr>
              <w:tab/>
            </w:r>
            <w:r w:rsidRPr="006C2DC2" w:rsidDel="006C2DC2">
              <w:rPr>
                <w:rPrChange w:id="104" w:author="Fiorella Piriz Sapio" w:date="2023-02-03T13:36:00Z">
                  <w:rPr>
                    <w:rStyle w:val="Hipervnculo"/>
                    <w:noProof/>
                  </w:rPr>
                </w:rPrChange>
              </w:rPr>
              <w:delText>Planificación</w:delText>
            </w:r>
            <w:r w:rsidDel="006C2DC2">
              <w:rPr>
                <w:noProof/>
                <w:webHidden/>
              </w:rPr>
              <w:tab/>
            </w:r>
            <w:r w:rsidR="00930992" w:rsidDel="006C2DC2">
              <w:rPr>
                <w:noProof/>
                <w:webHidden/>
              </w:rPr>
              <w:delText>5</w:delText>
            </w:r>
          </w:del>
        </w:p>
        <w:p w14:paraId="70CA2E3B" w14:textId="240BF459" w:rsidR="00F62D81" w:rsidRPr="00203B9C" w:rsidRDefault="00F62D81" w:rsidP="00F62D81">
          <w:pPr>
            <w:tabs>
              <w:tab w:val="left" w:pos="442"/>
              <w:tab w:val="left" w:pos="1100"/>
              <w:tab w:val="right" w:pos="9741"/>
            </w:tabs>
          </w:pPr>
          <w:r w:rsidRPr="00203B9C">
            <w:rPr>
              <w:b/>
              <w:bCs/>
            </w:rPr>
            <w:fldChar w:fldCharType="end"/>
          </w:r>
        </w:p>
      </w:sdtContent>
    </w:sdt>
    <w:p w14:paraId="175C8F83" w14:textId="77777777" w:rsidR="00294856" w:rsidRPr="00203B9C" w:rsidRDefault="00294856" w:rsidP="00294856"/>
    <w:p w14:paraId="54FA54A7" w14:textId="77777777" w:rsidR="00223247" w:rsidRPr="00203B9C" w:rsidRDefault="00223247">
      <w:pPr>
        <w:spacing w:line="276" w:lineRule="auto"/>
        <w:jc w:val="left"/>
      </w:pPr>
      <w:r w:rsidRPr="00203B9C">
        <w:br w:type="page"/>
      </w:r>
    </w:p>
    <w:p w14:paraId="13D036BF" w14:textId="36ADE3E9" w:rsidR="00BA45EB" w:rsidRDefault="00CA5F05" w:rsidP="00F02191">
      <w:pPr>
        <w:pStyle w:val="Ttulo1"/>
      </w:pPr>
      <w:bookmarkStart w:id="105" w:name="_Toc128853777"/>
      <w:bookmarkEnd w:id="30"/>
      <w:bookmarkEnd w:id="29"/>
      <w:bookmarkEnd w:id="28"/>
      <w:bookmarkEnd w:id="27"/>
      <w:bookmarkEnd w:id="26"/>
      <w:bookmarkEnd w:id="25"/>
      <w:bookmarkEnd w:id="24"/>
      <w:bookmarkEnd w:id="23"/>
      <w:bookmarkEnd w:id="22"/>
      <w:ins w:id="106" w:author="Fiorella Piriz Sapio" w:date="2023-02-20T22:11:00Z">
        <w:r>
          <w:lastRenderedPageBreak/>
          <w:t>Histó</w:t>
        </w:r>
      </w:ins>
      <w:ins w:id="107" w:author="Fiorella Piriz Sapio" w:date="2023-02-20T22:12:00Z">
        <w:r>
          <w:t>rico de tareas</w:t>
        </w:r>
      </w:ins>
      <w:bookmarkEnd w:id="105"/>
      <w:del w:id="108" w:author="Fiorella Piriz Sapio" w:date="2023-02-20T22:09:00Z">
        <w:r w:rsidR="00995F78" w:rsidRPr="00203B9C" w:rsidDel="00CA5F05">
          <w:delText>Objetivo</w:delText>
        </w:r>
      </w:del>
    </w:p>
    <w:p w14:paraId="4D702CDA" w14:textId="6B3A7934" w:rsidR="00F02191" w:rsidDel="003057DB" w:rsidRDefault="003945EF" w:rsidP="003945EF">
      <w:pPr>
        <w:pStyle w:val="Prrafodelista"/>
        <w:rPr>
          <w:del w:id="109" w:author="Fiorella Piriz Sapio" w:date="2023-02-20T21:58:00Z"/>
        </w:rPr>
      </w:pPr>
      <w:del w:id="110" w:author="Fiorella Piriz Sapio" w:date="2023-02-20T21:58:00Z">
        <w:r w:rsidDel="003057DB">
          <w:delText xml:space="preserve">El objetivo de este documento es proponer una </w:delText>
        </w:r>
      </w:del>
      <w:del w:id="111" w:author="Fiorella Piriz Sapio" w:date="2023-02-06T12:16:00Z">
        <w:r w:rsidRPr="00194EAE" w:rsidDel="005E63E1">
          <w:rPr>
            <w:b/>
            <w:bCs/>
          </w:rPr>
          <w:delText>arquitectura de Big Data</w:delText>
        </w:r>
      </w:del>
      <w:del w:id="112" w:author="Fiorella Piriz Sapio" w:date="2023-02-20T21:58:00Z">
        <w:r w:rsidDel="003057DB">
          <w:delText xml:space="preserve"> que reemplace el sistema de reporting actual de la herramienta ISM</w:delText>
        </w:r>
        <w:r w:rsidR="00A1258C" w:rsidDel="003057DB">
          <w:delText xml:space="preserve"> que consta de:</w:delText>
        </w:r>
        <w:r w:rsidDel="003057DB">
          <w:delText xml:space="preserve"> </w:delText>
        </w:r>
      </w:del>
    </w:p>
    <w:p w14:paraId="3D48AA4A" w14:textId="2B347F60" w:rsidR="003057DB" w:rsidRDefault="003057DB" w:rsidP="00F02191">
      <w:pPr>
        <w:rPr>
          <w:ins w:id="113" w:author="Fiorella Piriz Sapio" w:date="2023-02-20T21:59:00Z"/>
          <w:rFonts w:eastAsiaTheme="minorHAnsi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114" w:author="Fiorella Piriz Sapio" w:date="2023-02-20T22:12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386"/>
        <w:gridCol w:w="2963"/>
        <w:gridCol w:w="3393"/>
        <w:tblGridChange w:id="115">
          <w:tblGrid>
            <w:gridCol w:w="4871"/>
            <w:gridCol w:w="4871"/>
            <w:gridCol w:w="4871"/>
          </w:tblGrid>
        </w:tblGridChange>
      </w:tblGrid>
      <w:tr w:rsidR="00CA5F05" w14:paraId="0C57CEDE" w14:textId="77777777" w:rsidTr="00CA5F05">
        <w:trPr>
          <w:ins w:id="116" w:author="Fiorella Piriz Sapio" w:date="2023-02-20T22:00:00Z"/>
        </w:trPr>
        <w:tc>
          <w:tcPr>
            <w:tcW w:w="3386" w:type="dxa"/>
            <w:tcPrChange w:id="117" w:author="Fiorella Piriz Sapio" w:date="2023-02-20T22:12:00Z">
              <w:tcPr>
                <w:tcW w:w="4871" w:type="dxa"/>
              </w:tcPr>
            </w:tcPrChange>
          </w:tcPr>
          <w:p w14:paraId="56D797FD" w14:textId="139343DB" w:rsidR="00CA5F05" w:rsidRPr="007002F1" w:rsidRDefault="00CA5F05">
            <w:pPr>
              <w:tabs>
                <w:tab w:val="left" w:pos="1425"/>
              </w:tabs>
              <w:jc w:val="center"/>
              <w:rPr>
                <w:ins w:id="118" w:author="Fiorella Piriz Sapio" w:date="2023-02-20T22:00:00Z"/>
                <w:b/>
                <w:bCs/>
                <w:rPrChange w:id="119" w:author="Fiorella Piriz Sapio" w:date="2023-03-04T12:21:00Z">
                  <w:rPr>
                    <w:ins w:id="120" w:author="Fiorella Piriz Sapio" w:date="2023-02-20T22:00:00Z"/>
                  </w:rPr>
                </w:rPrChange>
              </w:rPr>
              <w:pPrChange w:id="121" w:author="Fiorella Piriz Sapio" w:date="2023-03-04T12:21:00Z">
                <w:pPr/>
              </w:pPrChange>
            </w:pPr>
            <w:ins w:id="122" w:author="Fiorella Piriz Sapio" w:date="2023-02-20T22:12:00Z">
              <w:r w:rsidRPr="007002F1">
                <w:rPr>
                  <w:b/>
                  <w:bCs/>
                  <w:rPrChange w:id="123" w:author="Fiorella Piriz Sapio" w:date="2023-03-04T12:21:00Z">
                    <w:rPr/>
                  </w:rPrChange>
                </w:rPr>
                <w:t>Involucrados</w:t>
              </w:r>
            </w:ins>
          </w:p>
        </w:tc>
        <w:tc>
          <w:tcPr>
            <w:tcW w:w="2963" w:type="dxa"/>
            <w:tcPrChange w:id="124" w:author="Fiorella Piriz Sapio" w:date="2023-02-20T22:12:00Z">
              <w:tcPr>
                <w:tcW w:w="4871" w:type="dxa"/>
              </w:tcPr>
            </w:tcPrChange>
          </w:tcPr>
          <w:p w14:paraId="51897CF3" w14:textId="596D6B59" w:rsidR="00CA5F05" w:rsidRPr="007002F1" w:rsidRDefault="00CA5F05">
            <w:pPr>
              <w:jc w:val="center"/>
              <w:rPr>
                <w:ins w:id="125" w:author="Fiorella Piriz Sapio" w:date="2023-02-20T22:12:00Z"/>
                <w:b/>
                <w:bCs/>
                <w:rPrChange w:id="126" w:author="Fiorella Piriz Sapio" w:date="2023-03-04T12:21:00Z">
                  <w:rPr>
                    <w:ins w:id="127" w:author="Fiorella Piriz Sapio" w:date="2023-02-20T22:12:00Z"/>
                  </w:rPr>
                </w:rPrChange>
              </w:rPr>
              <w:pPrChange w:id="128" w:author="Fiorella Piriz Sapio" w:date="2023-03-04T12:21:00Z">
                <w:pPr/>
              </w:pPrChange>
            </w:pPr>
            <w:ins w:id="129" w:author="Fiorella Piriz Sapio" w:date="2023-02-20T22:12:00Z">
              <w:r w:rsidRPr="007002F1">
                <w:rPr>
                  <w:b/>
                  <w:bCs/>
                  <w:rPrChange w:id="130" w:author="Fiorella Piriz Sapio" w:date="2023-03-04T12:21:00Z">
                    <w:rPr/>
                  </w:rPrChange>
                </w:rPr>
                <w:t>Descripción</w:t>
              </w:r>
            </w:ins>
          </w:p>
        </w:tc>
        <w:tc>
          <w:tcPr>
            <w:tcW w:w="3393" w:type="dxa"/>
            <w:tcPrChange w:id="131" w:author="Fiorella Piriz Sapio" w:date="2023-02-20T22:12:00Z">
              <w:tcPr>
                <w:tcW w:w="4871" w:type="dxa"/>
              </w:tcPr>
            </w:tcPrChange>
          </w:tcPr>
          <w:p w14:paraId="27EEB9BA" w14:textId="7AE580C2" w:rsidR="00CA5F05" w:rsidRPr="007002F1" w:rsidRDefault="00CA5F05">
            <w:pPr>
              <w:jc w:val="center"/>
              <w:rPr>
                <w:ins w:id="132" w:author="Fiorella Piriz Sapio" w:date="2023-02-20T22:00:00Z"/>
                <w:b/>
                <w:bCs/>
                <w:rPrChange w:id="133" w:author="Fiorella Piriz Sapio" w:date="2023-03-04T12:21:00Z">
                  <w:rPr>
                    <w:ins w:id="134" w:author="Fiorella Piriz Sapio" w:date="2023-02-20T22:00:00Z"/>
                  </w:rPr>
                </w:rPrChange>
              </w:rPr>
              <w:pPrChange w:id="135" w:author="Fiorella Piriz Sapio" w:date="2023-03-04T12:21:00Z">
                <w:pPr/>
              </w:pPrChange>
            </w:pPr>
            <w:ins w:id="136" w:author="Fiorella Piriz Sapio" w:date="2023-02-20T22:00:00Z">
              <w:r w:rsidRPr="007002F1">
                <w:rPr>
                  <w:b/>
                  <w:bCs/>
                  <w:rPrChange w:id="137" w:author="Fiorella Piriz Sapio" w:date="2023-03-04T12:21:00Z">
                    <w:rPr/>
                  </w:rPrChange>
                </w:rPr>
                <w:t>Fecha</w:t>
              </w:r>
            </w:ins>
          </w:p>
        </w:tc>
      </w:tr>
      <w:tr w:rsidR="00856197" w14:paraId="46320649" w14:textId="77777777" w:rsidTr="00FF01BA">
        <w:trPr>
          <w:ins w:id="138" w:author="Fiorella Piriz Sapio" w:date="2023-02-20T22:00:00Z"/>
        </w:trPr>
        <w:tc>
          <w:tcPr>
            <w:tcW w:w="3386" w:type="dxa"/>
            <w:shd w:val="clear" w:color="auto" w:fill="F9D2D0" w:themeFill="accent4" w:themeFillTint="33"/>
            <w:tcPrChange w:id="139" w:author="Fiorella Piriz Sapio" w:date="2023-03-04T19:15:00Z">
              <w:tcPr>
                <w:tcW w:w="4871" w:type="dxa"/>
              </w:tcPr>
            </w:tcPrChange>
          </w:tcPr>
          <w:p w14:paraId="18829A02" w14:textId="0B527D63" w:rsidR="00856197" w:rsidRDefault="007002F1" w:rsidP="00856197">
            <w:pPr>
              <w:rPr>
                <w:ins w:id="140" w:author="Fiorella Piriz Sapio" w:date="2023-02-20T22:00:00Z"/>
              </w:rPr>
            </w:pPr>
            <w:ins w:id="141" w:author="Fiorella Piriz Sapio" w:date="2023-03-04T12:19:00Z">
              <w:r>
                <w:t>0</w:t>
              </w:r>
            </w:ins>
            <w:ins w:id="142" w:author="Fiorella Piriz Sapio" w:date="2023-02-21T22:52:00Z">
              <w:r w:rsidR="00856197">
                <w:t>5</w:t>
              </w:r>
            </w:ins>
            <w:ins w:id="143" w:author="Fiorella Piriz Sapio" w:date="2023-03-04T12:19:00Z">
              <w:r>
                <w:t xml:space="preserve">:00 </w:t>
              </w:r>
            </w:ins>
            <w:ins w:id="144" w:author="Fiorella Piriz Sapio" w:date="2023-02-20T22:00:00Z">
              <w:r w:rsidR="00856197">
                <w:t xml:space="preserve">h </w:t>
              </w:r>
            </w:ins>
            <w:ins w:id="145" w:author="Fiorella Piriz Sapio" w:date="2023-02-20T22:44:00Z">
              <w:r w:rsidR="00856197">
                <w:t>F</w:t>
              </w:r>
            </w:ins>
            <w:ins w:id="146" w:author="Fiorella Piriz Sapio" w:date="2023-02-20T22:00:00Z">
              <w:r w:rsidR="00856197">
                <w:t>iorella</w:t>
              </w:r>
            </w:ins>
          </w:p>
          <w:p w14:paraId="1FA7DA44" w14:textId="2661D443" w:rsidR="00856197" w:rsidRDefault="00856197" w:rsidP="00856197">
            <w:pPr>
              <w:rPr>
                <w:ins w:id="147" w:author="Fiorella Piriz Sapio" w:date="2023-02-20T22:00:00Z"/>
              </w:rPr>
            </w:pPr>
          </w:p>
        </w:tc>
        <w:tc>
          <w:tcPr>
            <w:tcW w:w="2963" w:type="dxa"/>
            <w:shd w:val="clear" w:color="auto" w:fill="F9D2D0" w:themeFill="accent4" w:themeFillTint="33"/>
            <w:tcPrChange w:id="148" w:author="Fiorella Piriz Sapio" w:date="2023-03-04T19:15:00Z">
              <w:tcPr>
                <w:tcW w:w="4871" w:type="dxa"/>
              </w:tcPr>
            </w:tcPrChange>
          </w:tcPr>
          <w:p w14:paraId="56341911" w14:textId="46BB03FD" w:rsidR="00856197" w:rsidRDefault="00856197">
            <w:pPr>
              <w:jc w:val="left"/>
              <w:rPr>
                <w:ins w:id="149" w:author="Fiorella Piriz Sapio" w:date="2023-02-20T22:12:00Z"/>
              </w:rPr>
              <w:pPrChange w:id="150" w:author="Fiorella Piriz Sapio" w:date="2023-03-03T07:30:00Z">
                <w:pPr/>
              </w:pPrChange>
            </w:pPr>
          </w:p>
        </w:tc>
        <w:tc>
          <w:tcPr>
            <w:tcW w:w="3393" w:type="dxa"/>
            <w:shd w:val="clear" w:color="auto" w:fill="F9D2D0" w:themeFill="accent4" w:themeFillTint="33"/>
            <w:tcPrChange w:id="151" w:author="Fiorella Piriz Sapio" w:date="2023-03-04T19:15:00Z">
              <w:tcPr>
                <w:tcW w:w="4871" w:type="dxa"/>
              </w:tcPr>
            </w:tcPrChange>
          </w:tcPr>
          <w:p w14:paraId="056D1E5A" w14:textId="2D9EA21E" w:rsidR="00856197" w:rsidRDefault="00856197" w:rsidP="00047B5F">
            <w:pPr>
              <w:jc w:val="center"/>
              <w:rPr>
                <w:ins w:id="152" w:author="Fiorella Piriz Sapio" w:date="2023-02-20T22:00:00Z"/>
              </w:rPr>
              <w:pPrChange w:id="153" w:author="Fiorella Piriz Sapio" w:date="2023-07-22T18:36:00Z">
                <w:pPr/>
              </w:pPrChange>
            </w:pPr>
            <w:ins w:id="154" w:author="Fiorella Piriz Sapio" w:date="2023-02-21T22:53:00Z">
              <w:r>
                <w:t>2</w:t>
              </w:r>
            </w:ins>
            <w:ins w:id="155" w:author="Fiorella Piriz Sapio" w:date="2023-07-22T18:36:00Z">
              <w:r w:rsidR="00047B5F">
                <w:t>2</w:t>
              </w:r>
            </w:ins>
            <w:ins w:id="156" w:author="Fiorella Piriz Sapio" w:date="2023-02-21T22:53:00Z">
              <w:r>
                <w:t>/0</w:t>
              </w:r>
            </w:ins>
            <w:ins w:id="157" w:author="Fiorella Piriz Sapio" w:date="2023-07-22T18:37:00Z">
              <w:r w:rsidR="00047B5F">
                <w:t>7</w:t>
              </w:r>
            </w:ins>
            <w:ins w:id="158" w:author="Fiorella Piriz Sapio" w:date="2023-02-21T22:53:00Z">
              <w:r>
                <w:t>/2023</w:t>
              </w:r>
            </w:ins>
          </w:p>
        </w:tc>
      </w:tr>
      <w:tr w:rsidR="00856197" w14:paraId="718B9F78" w14:textId="77777777" w:rsidTr="00CA5F05">
        <w:trPr>
          <w:ins w:id="159" w:author="Fiorella Piriz Sapio" w:date="2023-02-20T22:00:00Z"/>
        </w:trPr>
        <w:tc>
          <w:tcPr>
            <w:tcW w:w="3386" w:type="dxa"/>
            <w:tcPrChange w:id="160" w:author="Fiorella Piriz Sapio" w:date="2023-02-20T22:12:00Z">
              <w:tcPr>
                <w:tcW w:w="4871" w:type="dxa"/>
              </w:tcPr>
            </w:tcPrChange>
          </w:tcPr>
          <w:p w14:paraId="08280314" w14:textId="3A71CF93" w:rsidR="004D43B0" w:rsidRDefault="004D43B0" w:rsidP="00856197">
            <w:pPr>
              <w:rPr>
                <w:ins w:id="161" w:author="Fiorella Piriz Sapio" w:date="2023-02-20T22:00:00Z"/>
              </w:rPr>
            </w:pPr>
          </w:p>
        </w:tc>
        <w:tc>
          <w:tcPr>
            <w:tcW w:w="2963" w:type="dxa"/>
            <w:tcPrChange w:id="162" w:author="Fiorella Piriz Sapio" w:date="2023-02-20T22:12:00Z">
              <w:tcPr>
                <w:tcW w:w="4871" w:type="dxa"/>
              </w:tcPr>
            </w:tcPrChange>
          </w:tcPr>
          <w:p w14:paraId="098167F3" w14:textId="2CC0BD8A" w:rsidR="00856197" w:rsidRDefault="00856197">
            <w:pPr>
              <w:jc w:val="left"/>
              <w:rPr>
                <w:ins w:id="163" w:author="Fiorella Piriz Sapio" w:date="2023-02-20T22:12:00Z"/>
              </w:rPr>
              <w:pPrChange w:id="164" w:author="Fiorella Piriz Sapio" w:date="2023-03-03T07:30:00Z">
                <w:pPr/>
              </w:pPrChange>
            </w:pPr>
          </w:p>
        </w:tc>
        <w:tc>
          <w:tcPr>
            <w:tcW w:w="3393" w:type="dxa"/>
            <w:tcPrChange w:id="165" w:author="Fiorella Piriz Sapio" w:date="2023-02-20T22:12:00Z">
              <w:tcPr>
                <w:tcW w:w="4871" w:type="dxa"/>
              </w:tcPr>
            </w:tcPrChange>
          </w:tcPr>
          <w:p w14:paraId="020AC09B" w14:textId="4142E45E" w:rsidR="004D43B0" w:rsidRDefault="004D43B0">
            <w:pPr>
              <w:jc w:val="center"/>
              <w:rPr>
                <w:ins w:id="166" w:author="Fiorella Piriz Sapio" w:date="2023-02-20T22:00:00Z"/>
              </w:rPr>
              <w:pPrChange w:id="167" w:author="Fiorella Piriz Sapio" w:date="2023-03-04T12:22:00Z">
                <w:pPr/>
              </w:pPrChange>
            </w:pPr>
          </w:p>
        </w:tc>
      </w:tr>
    </w:tbl>
    <w:p w14:paraId="664DE70C" w14:textId="3313F0D4" w:rsidR="00CA5F05" w:rsidRDefault="00CA5F05">
      <w:pPr>
        <w:spacing w:line="259" w:lineRule="auto"/>
        <w:jc w:val="left"/>
        <w:rPr>
          <w:ins w:id="168" w:author="Fiorella Piriz Sapio" w:date="2023-03-04T12:16:00Z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169" w:author="Fiorella Piriz Sapio" w:date="2023-03-04T12:17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986"/>
        <w:gridCol w:w="3378"/>
        <w:gridCol w:w="3378"/>
        <w:tblGridChange w:id="170">
          <w:tblGrid>
            <w:gridCol w:w="113"/>
            <w:gridCol w:w="2873"/>
            <w:gridCol w:w="113"/>
            <w:gridCol w:w="1885"/>
            <w:gridCol w:w="1380"/>
            <w:gridCol w:w="113"/>
            <w:gridCol w:w="3265"/>
            <w:gridCol w:w="113"/>
            <w:gridCol w:w="4871"/>
          </w:tblGrid>
        </w:tblGridChange>
      </w:tblGrid>
      <w:tr w:rsidR="007002F1" w14:paraId="2DC0E21A" w14:textId="77777777" w:rsidTr="007002F1">
        <w:trPr>
          <w:ins w:id="171" w:author="Fiorella Piriz Sapio" w:date="2023-03-04T12:16:00Z"/>
          <w:trPrChange w:id="172" w:author="Fiorella Piriz Sapio" w:date="2023-03-04T12:17:00Z">
            <w:trPr>
              <w:gridBefore w:val="1"/>
            </w:trPr>
          </w:trPrChange>
        </w:trPr>
        <w:tc>
          <w:tcPr>
            <w:tcW w:w="2986" w:type="dxa"/>
            <w:tcPrChange w:id="173" w:author="Fiorella Piriz Sapio" w:date="2023-03-04T12:17:00Z">
              <w:tcPr>
                <w:tcW w:w="4871" w:type="dxa"/>
                <w:gridSpan w:val="3"/>
              </w:tcPr>
            </w:tcPrChange>
          </w:tcPr>
          <w:p w14:paraId="7080384C" w14:textId="77777777" w:rsidR="007002F1" w:rsidRDefault="007002F1">
            <w:pPr>
              <w:spacing w:line="259" w:lineRule="auto"/>
              <w:jc w:val="left"/>
              <w:rPr>
                <w:ins w:id="174" w:author="Fiorella Piriz Sapio" w:date="2023-03-04T12:17:00Z"/>
                <w:b/>
                <w:bCs/>
              </w:rPr>
            </w:pPr>
          </w:p>
        </w:tc>
        <w:tc>
          <w:tcPr>
            <w:tcW w:w="3378" w:type="dxa"/>
            <w:tcPrChange w:id="175" w:author="Fiorella Piriz Sapio" w:date="2023-03-04T12:17:00Z">
              <w:tcPr>
                <w:tcW w:w="4871" w:type="dxa"/>
                <w:gridSpan w:val="4"/>
              </w:tcPr>
            </w:tcPrChange>
          </w:tcPr>
          <w:p w14:paraId="66B87F20" w14:textId="7F2CB09B" w:rsidR="007002F1" w:rsidRDefault="007002F1">
            <w:pPr>
              <w:spacing w:line="259" w:lineRule="auto"/>
              <w:jc w:val="center"/>
              <w:rPr>
                <w:ins w:id="176" w:author="Fiorella Piriz Sapio" w:date="2023-03-04T12:16:00Z"/>
                <w:b/>
                <w:bCs/>
              </w:rPr>
              <w:pPrChange w:id="177" w:author="Fiorella Piriz Sapio" w:date="2023-03-04T12:22:00Z">
                <w:pPr>
                  <w:spacing w:line="259" w:lineRule="auto"/>
                  <w:jc w:val="left"/>
                </w:pPr>
              </w:pPrChange>
            </w:pPr>
            <w:ins w:id="178" w:author="Fiorella Piriz Sapio" w:date="2023-03-04T12:16:00Z">
              <w:r>
                <w:rPr>
                  <w:b/>
                  <w:bCs/>
                </w:rPr>
                <w:t xml:space="preserve">Dedicación </w:t>
              </w:r>
            </w:ins>
            <w:ins w:id="179" w:author="Fiorella Piriz Sapio" w:date="2023-03-04T12:17:00Z">
              <w:r>
                <w:rPr>
                  <w:b/>
                  <w:bCs/>
                </w:rPr>
                <w:t>realizada</w:t>
              </w:r>
            </w:ins>
          </w:p>
        </w:tc>
        <w:tc>
          <w:tcPr>
            <w:tcW w:w="3378" w:type="dxa"/>
            <w:tcPrChange w:id="180" w:author="Fiorella Piriz Sapio" w:date="2023-03-04T12:17:00Z">
              <w:tcPr>
                <w:tcW w:w="4871" w:type="dxa"/>
              </w:tcPr>
            </w:tcPrChange>
          </w:tcPr>
          <w:p w14:paraId="4EF1CFE2" w14:textId="2A7FF80E" w:rsidR="007002F1" w:rsidRDefault="007002F1">
            <w:pPr>
              <w:spacing w:line="259" w:lineRule="auto"/>
              <w:jc w:val="center"/>
              <w:rPr>
                <w:ins w:id="181" w:author="Fiorella Piriz Sapio" w:date="2023-03-04T12:16:00Z"/>
                <w:b/>
                <w:bCs/>
              </w:rPr>
              <w:pPrChange w:id="182" w:author="Fiorella Piriz Sapio" w:date="2023-03-04T12:22:00Z">
                <w:pPr>
                  <w:spacing w:line="259" w:lineRule="auto"/>
                  <w:jc w:val="left"/>
                </w:pPr>
              </w:pPrChange>
            </w:pPr>
            <w:ins w:id="183" w:author="Fiorella Piriz Sapio" w:date="2023-03-04T12:16:00Z">
              <w:r>
                <w:rPr>
                  <w:b/>
                  <w:bCs/>
                </w:rPr>
                <w:t>Dedicaci</w:t>
              </w:r>
            </w:ins>
            <w:ins w:id="184" w:author="Fiorella Piriz Sapio" w:date="2023-03-04T12:17:00Z">
              <w:r>
                <w:rPr>
                  <w:b/>
                  <w:bCs/>
                </w:rPr>
                <w:t>ón estimada</w:t>
              </w:r>
            </w:ins>
          </w:p>
        </w:tc>
      </w:tr>
      <w:tr w:rsidR="007002F1" w14:paraId="5DF42261" w14:textId="77777777" w:rsidTr="00FF01BA">
        <w:trPr>
          <w:ins w:id="185" w:author="Fiorella Piriz Sapio" w:date="2023-03-04T12:16:00Z"/>
          <w:trPrChange w:id="186" w:author="Fiorella Piriz Sapio" w:date="2023-03-04T19:15:00Z">
            <w:trPr>
              <w:gridBefore w:val="1"/>
            </w:trPr>
          </w:trPrChange>
        </w:trPr>
        <w:tc>
          <w:tcPr>
            <w:tcW w:w="2986" w:type="dxa"/>
            <w:shd w:val="clear" w:color="auto" w:fill="F9D2D0" w:themeFill="accent4" w:themeFillTint="33"/>
            <w:tcPrChange w:id="187" w:author="Fiorella Piriz Sapio" w:date="2023-03-04T19:15:00Z">
              <w:tcPr>
                <w:tcW w:w="4871" w:type="dxa"/>
                <w:gridSpan w:val="3"/>
              </w:tcPr>
            </w:tcPrChange>
          </w:tcPr>
          <w:p w14:paraId="5334A08E" w14:textId="131D9AFB" w:rsidR="007002F1" w:rsidRDefault="007002F1">
            <w:pPr>
              <w:spacing w:line="259" w:lineRule="auto"/>
              <w:jc w:val="left"/>
              <w:rPr>
                <w:ins w:id="188" w:author="Fiorella Piriz Sapio" w:date="2023-03-04T12:17:00Z"/>
                <w:b/>
                <w:bCs/>
              </w:rPr>
            </w:pPr>
            <w:ins w:id="189" w:author="Fiorella Piriz Sapio" w:date="2023-03-04T12:17:00Z">
              <w:r>
                <w:rPr>
                  <w:b/>
                  <w:bCs/>
                </w:rPr>
                <w:t>Fiorella</w:t>
              </w:r>
            </w:ins>
          </w:p>
        </w:tc>
        <w:tc>
          <w:tcPr>
            <w:tcW w:w="3378" w:type="dxa"/>
            <w:shd w:val="clear" w:color="auto" w:fill="F9D2D0" w:themeFill="accent4" w:themeFillTint="33"/>
            <w:tcPrChange w:id="190" w:author="Fiorella Piriz Sapio" w:date="2023-03-04T19:15:00Z">
              <w:tcPr>
                <w:tcW w:w="4871" w:type="dxa"/>
                <w:gridSpan w:val="4"/>
              </w:tcPr>
            </w:tcPrChange>
          </w:tcPr>
          <w:p w14:paraId="5BAEC07B" w14:textId="35B1B827" w:rsidR="007002F1" w:rsidRPr="007002F1" w:rsidRDefault="007002F1" w:rsidP="00047B5F">
            <w:pPr>
              <w:spacing w:line="259" w:lineRule="auto"/>
              <w:rPr>
                <w:ins w:id="191" w:author="Fiorella Piriz Sapio" w:date="2023-03-04T12:16:00Z"/>
                <w:rPrChange w:id="192" w:author="Fiorella Piriz Sapio" w:date="2023-03-04T12:22:00Z">
                  <w:rPr>
                    <w:ins w:id="193" w:author="Fiorella Piriz Sapio" w:date="2023-03-04T12:16:00Z"/>
                    <w:b/>
                    <w:bCs/>
                  </w:rPr>
                </w:rPrChange>
              </w:rPr>
              <w:pPrChange w:id="194" w:author="Fiorella Piriz Sapio" w:date="2023-07-22T18:37:00Z">
                <w:pPr>
                  <w:spacing w:line="259" w:lineRule="auto"/>
                  <w:jc w:val="left"/>
                </w:pPr>
              </w:pPrChange>
            </w:pPr>
          </w:p>
        </w:tc>
        <w:tc>
          <w:tcPr>
            <w:tcW w:w="3378" w:type="dxa"/>
            <w:shd w:val="clear" w:color="auto" w:fill="F9D2D0" w:themeFill="accent4" w:themeFillTint="33"/>
            <w:tcPrChange w:id="195" w:author="Fiorella Piriz Sapio" w:date="2023-03-04T19:15:00Z">
              <w:tcPr>
                <w:tcW w:w="4871" w:type="dxa"/>
              </w:tcPr>
            </w:tcPrChange>
          </w:tcPr>
          <w:p w14:paraId="5A1B21FF" w14:textId="42CB52AB" w:rsidR="007002F1" w:rsidRPr="008E73D6" w:rsidRDefault="007002F1">
            <w:pPr>
              <w:spacing w:line="259" w:lineRule="auto"/>
              <w:jc w:val="center"/>
              <w:rPr>
                <w:ins w:id="196" w:author="Fiorella Piriz Sapio" w:date="2023-03-04T12:16:00Z"/>
                <w:rPrChange w:id="197" w:author="Fiorella Piriz Sapio" w:date="2023-03-04T18:26:00Z">
                  <w:rPr>
                    <w:ins w:id="198" w:author="Fiorella Piriz Sapio" w:date="2023-03-04T12:16:00Z"/>
                    <w:b/>
                    <w:bCs/>
                  </w:rPr>
                </w:rPrChange>
              </w:rPr>
              <w:pPrChange w:id="199" w:author="Fiorella Piriz Sapio" w:date="2023-03-04T18:26:00Z">
                <w:pPr>
                  <w:spacing w:line="259" w:lineRule="auto"/>
                  <w:jc w:val="left"/>
                </w:pPr>
              </w:pPrChange>
            </w:pPr>
          </w:p>
        </w:tc>
      </w:tr>
      <w:tr w:rsidR="007002F1" w14:paraId="6F9B2FE5" w14:textId="77777777" w:rsidTr="007002F1">
        <w:trPr>
          <w:ins w:id="200" w:author="Fiorella Piriz Sapio" w:date="2023-03-04T12:18:00Z"/>
        </w:trPr>
        <w:tc>
          <w:tcPr>
            <w:tcW w:w="2986" w:type="dxa"/>
          </w:tcPr>
          <w:p w14:paraId="0A6256E4" w14:textId="05081889" w:rsidR="007002F1" w:rsidRDefault="007002F1">
            <w:pPr>
              <w:spacing w:line="259" w:lineRule="auto"/>
              <w:jc w:val="left"/>
              <w:rPr>
                <w:ins w:id="201" w:author="Fiorella Piriz Sapio" w:date="2023-03-04T12:18:00Z"/>
                <w:b/>
                <w:bCs/>
              </w:rPr>
            </w:pPr>
            <w:ins w:id="202" w:author="Fiorella Piriz Sapio" w:date="2023-03-04T12:18:00Z">
              <w:r>
                <w:rPr>
                  <w:b/>
                  <w:bCs/>
                </w:rPr>
                <w:t>Ricard</w:t>
              </w:r>
            </w:ins>
          </w:p>
        </w:tc>
        <w:tc>
          <w:tcPr>
            <w:tcW w:w="3378" w:type="dxa"/>
          </w:tcPr>
          <w:p w14:paraId="79AC1C73" w14:textId="41AF7F85" w:rsidR="007002F1" w:rsidRPr="007002F1" w:rsidRDefault="007002F1">
            <w:pPr>
              <w:spacing w:line="259" w:lineRule="auto"/>
              <w:jc w:val="center"/>
              <w:rPr>
                <w:ins w:id="203" w:author="Fiorella Piriz Sapio" w:date="2023-03-04T12:18:00Z"/>
                <w:rPrChange w:id="204" w:author="Fiorella Piriz Sapio" w:date="2023-03-04T12:22:00Z">
                  <w:rPr>
                    <w:ins w:id="205" w:author="Fiorella Piriz Sapio" w:date="2023-03-04T12:18:00Z"/>
                    <w:b/>
                    <w:bCs/>
                  </w:rPr>
                </w:rPrChange>
              </w:rPr>
              <w:pPrChange w:id="206" w:author="Fiorella Piriz Sapio" w:date="2023-03-04T12:22:00Z">
                <w:pPr>
                  <w:spacing w:line="259" w:lineRule="auto"/>
                  <w:jc w:val="left"/>
                </w:pPr>
              </w:pPrChange>
            </w:pPr>
          </w:p>
        </w:tc>
        <w:tc>
          <w:tcPr>
            <w:tcW w:w="3378" w:type="dxa"/>
          </w:tcPr>
          <w:p w14:paraId="5ACC6DBF" w14:textId="1F57DB7B" w:rsidR="007002F1" w:rsidRPr="008E73D6" w:rsidRDefault="007002F1">
            <w:pPr>
              <w:spacing w:line="259" w:lineRule="auto"/>
              <w:jc w:val="center"/>
              <w:rPr>
                <w:ins w:id="207" w:author="Fiorella Piriz Sapio" w:date="2023-03-04T12:18:00Z"/>
                <w:rPrChange w:id="208" w:author="Fiorella Piriz Sapio" w:date="2023-03-04T18:26:00Z">
                  <w:rPr>
                    <w:ins w:id="209" w:author="Fiorella Piriz Sapio" w:date="2023-03-04T12:18:00Z"/>
                    <w:b/>
                    <w:bCs/>
                  </w:rPr>
                </w:rPrChange>
              </w:rPr>
              <w:pPrChange w:id="210" w:author="Fiorella Piriz Sapio" w:date="2023-03-04T18:26:00Z">
                <w:pPr>
                  <w:spacing w:line="259" w:lineRule="auto"/>
                  <w:jc w:val="left"/>
                </w:pPr>
              </w:pPrChange>
            </w:pPr>
          </w:p>
        </w:tc>
      </w:tr>
      <w:tr w:rsidR="007002F1" w14:paraId="357A6830" w14:textId="77777777" w:rsidTr="00FF01BA">
        <w:trPr>
          <w:ins w:id="211" w:author="Fiorella Piriz Sapio" w:date="2023-03-04T12:18:00Z"/>
          <w:trPrChange w:id="212" w:author="Fiorella Piriz Sapio" w:date="2023-03-04T19:16:00Z">
            <w:trPr>
              <w:gridBefore w:val="1"/>
              <w:gridAfter w:val="0"/>
            </w:trPr>
          </w:trPrChange>
        </w:trPr>
        <w:tc>
          <w:tcPr>
            <w:tcW w:w="2986" w:type="dxa"/>
            <w:shd w:val="clear" w:color="auto" w:fill="F9D2D0" w:themeFill="accent4" w:themeFillTint="33"/>
            <w:tcPrChange w:id="213" w:author="Fiorella Piriz Sapio" w:date="2023-03-04T19:16:00Z">
              <w:tcPr>
                <w:tcW w:w="2986" w:type="dxa"/>
                <w:gridSpan w:val="2"/>
              </w:tcPr>
            </w:tcPrChange>
          </w:tcPr>
          <w:p w14:paraId="1815FD52" w14:textId="04599BB9" w:rsidR="007002F1" w:rsidRDefault="00047B5F">
            <w:pPr>
              <w:spacing w:line="259" w:lineRule="auto"/>
              <w:jc w:val="left"/>
              <w:rPr>
                <w:ins w:id="214" w:author="Fiorella Piriz Sapio" w:date="2023-03-04T12:18:00Z"/>
                <w:b/>
                <w:bCs/>
              </w:rPr>
            </w:pPr>
            <w:ins w:id="215" w:author="Fiorella Piriz Sapio" w:date="2023-07-22T18:37:00Z">
              <w:r>
                <w:rPr>
                  <w:b/>
                  <w:bCs/>
                </w:rPr>
                <w:t>Ana</w:t>
              </w:r>
            </w:ins>
          </w:p>
        </w:tc>
        <w:tc>
          <w:tcPr>
            <w:tcW w:w="3378" w:type="dxa"/>
            <w:shd w:val="clear" w:color="auto" w:fill="F9D2D0" w:themeFill="accent4" w:themeFillTint="33"/>
            <w:tcPrChange w:id="216" w:author="Fiorella Piriz Sapio" w:date="2023-03-04T19:16:00Z">
              <w:tcPr>
                <w:tcW w:w="3378" w:type="dxa"/>
                <w:gridSpan w:val="3"/>
              </w:tcPr>
            </w:tcPrChange>
          </w:tcPr>
          <w:p w14:paraId="1EA3E7B1" w14:textId="377CB101" w:rsidR="007002F1" w:rsidRPr="007002F1" w:rsidRDefault="007002F1" w:rsidP="00047B5F">
            <w:pPr>
              <w:spacing w:line="259" w:lineRule="auto"/>
              <w:jc w:val="center"/>
              <w:rPr>
                <w:ins w:id="217" w:author="Fiorella Piriz Sapio" w:date="2023-03-04T12:18:00Z"/>
                <w:rPrChange w:id="218" w:author="Fiorella Piriz Sapio" w:date="2023-03-04T12:22:00Z">
                  <w:rPr>
                    <w:ins w:id="219" w:author="Fiorella Piriz Sapio" w:date="2023-03-04T12:18:00Z"/>
                    <w:b/>
                    <w:bCs/>
                  </w:rPr>
                </w:rPrChange>
              </w:rPr>
              <w:pPrChange w:id="220" w:author="Fiorella Piriz Sapio" w:date="2023-07-22T18:38:00Z">
                <w:pPr>
                  <w:spacing w:line="259" w:lineRule="auto"/>
                  <w:jc w:val="left"/>
                </w:pPr>
              </w:pPrChange>
            </w:pPr>
          </w:p>
        </w:tc>
        <w:tc>
          <w:tcPr>
            <w:tcW w:w="3378" w:type="dxa"/>
            <w:shd w:val="clear" w:color="auto" w:fill="F9D2D0" w:themeFill="accent4" w:themeFillTint="33"/>
            <w:tcPrChange w:id="221" w:author="Fiorella Piriz Sapio" w:date="2023-03-04T19:16:00Z">
              <w:tcPr>
                <w:tcW w:w="3378" w:type="dxa"/>
                <w:gridSpan w:val="2"/>
              </w:tcPr>
            </w:tcPrChange>
          </w:tcPr>
          <w:p w14:paraId="10FC2DEC" w14:textId="4E55F15A" w:rsidR="007002F1" w:rsidRPr="008E73D6" w:rsidRDefault="007002F1">
            <w:pPr>
              <w:spacing w:line="259" w:lineRule="auto"/>
              <w:jc w:val="center"/>
              <w:rPr>
                <w:ins w:id="222" w:author="Fiorella Piriz Sapio" w:date="2023-03-04T12:18:00Z"/>
                <w:rPrChange w:id="223" w:author="Fiorella Piriz Sapio" w:date="2023-03-04T18:26:00Z">
                  <w:rPr>
                    <w:ins w:id="224" w:author="Fiorella Piriz Sapio" w:date="2023-03-04T12:18:00Z"/>
                    <w:b/>
                    <w:bCs/>
                  </w:rPr>
                </w:rPrChange>
              </w:rPr>
              <w:pPrChange w:id="225" w:author="Fiorella Piriz Sapio" w:date="2023-03-04T18:26:00Z">
                <w:pPr>
                  <w:spacing w:line="259" w:lineRule="auto"/>
                  <w:jc w:val="left"/>
                </w:pPr>
              </w:pPrChange>
            </w:pPr>
          </w:p>
        </w:tc>
      </w:tr>
    </w:tbl>
    <w:p w14:paraId="1F0AD590" w14:textId="77777777" w:rsidR="007002F1" w:rsidRDefault="007002F1">
      <w:pPr>
        <w:spacing w:line="259" w:lineRule="auto"/>
        <w:jc w:val="left"/>
        <w:rPr>
          <w:ins w:id="226" w:author="Fiorella Piriz Sapio" w:date="2023-03-03T07:30:00Z"/>
          <w:b/>
          <w:bCs/>
        </w:rPr>
      </w:pPr>
    </w:p>
    <w:p w14:paraId="63758DFF" w14:textId="5622A0A8" w:rsidR="00B17C25" w:rsidDel="003057DB" w:rsidRDefault="00B17C25">
      <w:pPr>
        <w:pStyle w:val="Ttulo1"/>
        <w:numPr>
          <w:ilvl w:val="0"/>
          <w:numId w:val="0"/>
        </w:numPr>
        <w:rPr>
          <w:del w:id="227" w:author="Fiorella Piriz Sapio" w:date="2023-02-20T21:58:00Z"/>
        </w:rPr>
        <w:pPrChange w:id="228" w:author="Fiorella Piriz Sapio" w:date="2023-03-04T20:21:00Z">
          <w:pPr>
            <w:pStyle w:val="Prrafodelista"/>
            <w:numPr>
              <w:numId w:val="3"/>
            </w:numPr>
            <w:ind w:left="632" w:hanging="360"/>
          </w:pPr>
        </w:pPrChange>
      </w:pPr>
      <w:del w:id="229" w:author="Fiorella Piriz Sapio" w:date="2023-02-20T21:58:00Z">
        <w:r w:rsidRPr="00194EAE" w:rsidDel="003057DB">
          <w:delText>Sistema de ASM funcionando en arquitectura legacy</w:delText>
        </w:r>
        <w:r w:rsidR="00BA45EB" w:rsidDel="003057DB">
          <w:delText xml:space="preserve">. Los datos son almacenados en una base de datos </w:delText>
        </w:r>
        <w:r w:rsidR="00A1258C" w:rsidDel="003057DB">
          <w:delText>relacional</w:delText>
        </w:r>
        <w:r w:rsidR="003945EF" w:rsidDel="003057DB">
          <w:delText xml:space="preserve"> (SQL</w:delText>
        </w:r>
        <w:r w:rsidR="00A1258C" w:rsidDel="003057DB">
          <w:delText xml:space="preserve"> Server</w:delText>
        </w:r>
        <w:r w:rsidR="003945EF" w:rsidDel="003057DB">
          <w:delText>) en la que se almacenan valores precalculados resultantes de un proceso de historificación que se ejecuta cada una hora.</w:delText>
        </w:r>
      </w:del>
    </w:p>
    <w:p w14:paraId="5038C372" w14:textId="77777777" w:rsidR="003945EF" w:rsidRDefault="003945EF">
      <w:pPr>
        <w:pStyle w:val="Ttulo1"/>
        <w:numPr>
          <w:ilvl w:val="0"/>
          <w:numId w:val="0"/>
        </w:numPr>
        <w:pPrChange w:id="230" w:author="Fiorella Piriz Sapio" w:date="2023-03-04T20:21:00Z">
          <w:pPr>
            <w:pStyle w:val="Prrafodelista"/>
          </w:pPr>
        </w:pPrChange>
      </w:pPr>
    </w:p>
    <w:p w14:paraId="2FD55192" w14:textId="73D44121" w:rsidR="00B17C25" w:rsidDel="0003749F" w:rsidRDefault="00B17C25">
      <w:pPr>
        <w:spacing w:line="259" w:lineRule="auto"/>
        <w:jc w:val="left"/>
        <w:rPr>
          <w:del w:id="231" w:author="Fiorella Piriz Sapio" w:date="2023-02-20T19:15:00Z"/>
          <w:b/>
          <w:bCs/>
        </w:rPr>
        <w:pPrChange w:id="232" w:author="Fiorella Piriz Sapio" w:date="2023-03-08T21:44:00Z">
          <w:pPr/>
        </w:pPrChange>
      </w:pPr>
      <w:del w:id="233" w:author="Fiorella Piriz Sapio" w:date="2023-02-20T19:15:00Z">
        <w:r w:rsidRPr="00194EAE" w:rsidDel="00B25D16">
          <w:rPr>
            <w:b/>
            <w:bCs/>
          </w:rPr>
          <w:delText xml:space="preserve">Sistema </w:delText>
        </w:r>
        <w:r w:rsidR="003945EF" w:rsidRPr="00194EAE" w:rsidDel="00B25D16">
          <w:rPr>
            <w:b/>
            <w:bCs/>
          </w:rPr>
          <w:delText>de B</w:delText>
        </w:r>
        <w:r w:rsidRPr="00194EAE" w:rsidDel="00B25D16">
          <w:rPr>
            <w:b/>
            <w:bCs/>
          </w:rPr>
          <w:delText xml:space="preserve">ig </w:delText>
        </w:r>
        <w:r w:rsidR="00FE0BEA" w:rsidRPr="00194EAE" w:rsidDel="00B25D16">
          <w:rPr>
            <w:b/>
            <w:bCs/>
          </w:rPr>
          <w:delText>D</w:delText>
        </w:r>
        <w:r w:rsidRPr="00194EAE" w:rsidDel="00B25D16">
          <w:rPr>
            <w:b/>
            <w:bCs/>
          </w:rPr>
          <w:delText>ata planteado y desplegado</w:delText>
        </w:r>
        <w:r w:rsidR="00194EAE" w:rsidDel="00B25D16">
          <w:rPr>
            <w:b/>
            <w:bCs/>
          </w:rPr>
          <w:delText>,</w:delText>
        </w:r>
        <w:r w:rsidRPr="00194EAE" w:rsidDel="00B25D16">
          <w:rPr>
            <w:b/>
            <w:bCs/>
          </w:rPr>
          <w:delText xml:space="preserve"> pero no operativo</w:delText>
        </w:r>
        <w:r w:rsidR="003945EF" w:rsidDel="00B25D16">
          <w:delText>. Existe un proceso de Node</w:delText>
        </w:r>
        <w:r w:rsidR="00194EAE" w:rsidDel="00B25D16">
          <w:delText>.</w:delText>
        </w:r>
        <w:r w:rsidR="003945EF" w:rsidDel="00B25D16">
          <w:delText xml:space="preserve">js que introduce datos en una cola de Kafka, </w:delText>
        </w:r>
        <w:r w:rsidR="00A1258C" w:rsidDel="00B25D16">
          <w:delText>cuyos datos son explotados desde Nifi e introducidos en ElasticSearch.</w:delText>
        </w:r>
      </w:del>
    </w:p>
    <w:p w14:paraId="1CA3E8E3" w14:textId="31692A17" w:rsidR="0003749F" w:rsidRDefault="0003749F" w:rsidP="0003749F">
      <w:pPr>
        <w:rPr>
          <w:ins w:id="234" w:author="Fiorella Piriz Sapio" w:date="2023-02-20T22:49:00Z"/>
        </w:rPr>
      </w:pPr>
    </w:p>
    <w:p w14:paraId="2D10FF95" w14:textId="77777777" w:rsidR="00876A44" w:rsidRDefault="00876A44">
      <w:pPr>
        <w:spacing w:line="259" w:lineRule="auto"/>
        <w:jc w:val="left"/>
        <w:rPr>
          <w:ins w:id="235" w:author="Fiorella Piriz Sapio" w:date="2023-03-08T21:44:00Z"/>
          <w:rFonts w:ascii="Century Gothic" w:eastAsiaTheme="majorEastAsia" w:hAnsi="Century Gothic" w:cstheme="majorBidi"/>
          <w:b/>
          <w:bCs/>
          <w:color w:val="DA291C" w:themeColor="accent1"/>
          <w:sz w:val="36"/>
          <w:szCs w:val="32"/>
        </w:rPr>
      </w:pPr>
      <w:bookmarkStart w:id="236" w:name="_Toc128853778"/>
      <w:ins w:id="237" w:author="Fiorella Piriz Sapio" w:date="2023-03-08T21:44:00Z">
        <w:r>
          <w:lastRenderedPageBreak/>
          <w:br w:type="page"/>
        </w:r>
      </w:ins>
    </w:p>
    <w:bookmarkEnd w:id="236"/>
    <w:p w14:paraId="095083BD" w14:textId="0F22D18A" w:rsidR="00874260" w:rsidRDefault="00F66B66">
      <w:pPr>
        <w:pStyle w:val="Ttulo1"/>
        <w:rPr>
          <w:ins w:id="238" w:author="Fiorella Piriz Sapio" w:date="2023-07-22T18:38:00Z"/>
        </w:rPr>
      </w:pPr>
      <w:ins w:id="239" w:author="Fiorella Piriz Sapio" w:date="2023-07-22T18:38:00Z">
        <w:r>
          <w:t>Inicialización del proyecto web</w:t>
        </w:r>
      </w:ins>
    </w:p>
    <w:p w14:paraId="372C530B" w14:textId="77777777" w:rsidR="00F66B66" w:rsidRDefault="00F66B66" w:rsidP="00F66B66">
      <w:pPr>
        <w:rPr>
          <w:ins w:id="240" w:author="Fiorella Piriz Sapio" w:date="2023-07-22T18:43:00Z"/>
        </w:rPr>
      </w:pPr>
    </w:p>
    <w:p w14:paraId="28B35050" w14:textId="7E51DA75" w:rsidR="005D6789" w:rsidRDefault="005D6789" w:rsidP="005D6789">
      <w:pPr>
        <w:pStyle w:val="Ttulo2"/>
        <w:rPr>
          <w:ins w:id="241" w:author="Fiorella Piriz Sapio" w:date="2023-07-22T18:42:00Z"/>
        </w:rPr>
        <w:pPrChange w:id="242" w:author="Fiorella Piriz Sapio" w:date="2023-07-22T18:43:00Z">
          <w:pPr/>
        </w:pPrChange>
      </w:pPr>
      <w:ins w:id="243" w:author="Fiorella Piriz Sapio" w:date="2023-07-22T18:43:00Z">
        <w:r>
          <w:t>Pasos iniciales</w:t>
        </w:r>
      </w:ins>
    </w:p>
    <w:p w14:paraId="349F4BB8" w14:textId="661B0410" w:rsidR="009D3CEB" w:rsidRDefault="009D3CEB" w:rsidP="005D6789">
      <w:pPr>
        <w:pStyle w:val="Prrafodelista"/>
        <w:numPr>
          <w:ilvl w:val="0"/>
          <w:numId w:val="18"/>
        </w:numPr>
        <w:rPr>
          <w:ins w:id="244" w:author="Fiorella Piriz Sapio" w:date="2023-07-22T18:42:00Z"/>
        </w:rPr>
        <w:pPrChange w:id="245" w:author="Fiorella Piriz Sapio" w:date="2023-07-22T18:43:00Z">
          <w:pPr/>
        </w:pPrChange>
      </w:pPr>
      <w:ins w:id="246" w:author="Fiorella Piriz Sapio" w:date="2023-07-22T18:42:00Z">
        <w:r>
          <w:t xml:space="preserve">Instalar npm </w:t>
        </w:r>
      </w:ins>
    </w:p>
    <w:p w14:paraId="5633E49B" w14:textId="6DE2CAF1" w:rsidR="009D3CEB" w:rsidRDefault="00B33628" w:rsidP="005D6789">
      <w:pPr>
        <w:ind w:firstLine="709"/>
        <w:rPr>
          <w:ins w:id="247" w:author="Fiorella Piriz Sapio" w:date="2023-07-22T18:44:00Z"/>
        </w:rPr>
      </w:pPr>
      <w:ins w:id="248" w:author="Fiorella Piriz Sapio" w:date="2023-07-22T18:44:00Z">
        <w:r>
          <w:t xml:space="preserve">Ir a </w:t>
        </w:r>
      </w:ins>
      <w:ins w:id="249" w:author="Fiorella Piriz Sapio" w:date="2023-07-22T18:45:00Z">
        <w:r w:rsidR="00D11BEC">
          <w:fldChar w:fldCharType="begin"/>
        </w:r>
        <w:r w:rsidR="00D11BEC">
          <w:instrText>HYPERLINK "</w:instrText>
        </w:r>
      </w:ins>
      <w:ins w:id="250" w:author="Fiorella Piriz Sapio" w:date="2023-07-22T18:42:00Z">
        <w:r w:rsidR="00D11BEC" w:rsidRPr="00D11BEC">
          <w:rPr>
            <w:rPrChange w:id="251" w:author="Fiorella Piriz Sapio" w:date="2023-07-22T18:45:00Z">
              <w:rPr>
                <w:rStyle w:val="Hipervnculo"/>
              </w:rPr>
            </w:rPrChange>
          </w:rPr>
          <w:instrText>https://nodejs.org/en</w:instrText>
        </w:r>
        <w:r w:rsidR="00D11BEC">
          <w:instrText xml:space="preserve"> </w:instrText>
        </w:r>
      </w:ins>
      <w:ins w:id="252" w:author="Fiorella Piriz Sapio" w:date="2023-07-22T18:44:00Z">
        <w:r w:rsidR="00D11BEC">
          <w:instrText xml:space="preserve">y descargar </w:instrText>
        </w:r>
      </w:ins>
      <w:ins w:id="253" w:author="Fiorella Piriz Sapio" w:date="2023-07-22T18:45:00Z">
        <w:r w:rsidR="00D11BEC">
          <w:instrText>18.17.0"</w:instrText>
        </w:r>
        <w:r w:rsidR="00D11BEC">
          <w:fldChar w:fldCharType="separate"/>
        </w:r>
      </w:ins>
      <w:ins w:id="254" w:author="Fiorella Piriz Sapio" w:date="2023-07-22T18:42:00Z">
        <w:r w:rsidR="00D11BEC" w:rsidRPr="00D11BEC">
          <w:rPr>
            <w:rStyle w:val="Hipervnculo"/>
          </w:rPr>
          <w:t>https://nodejs.org/en</w:t>
        </w:r>
        <w:r w:rsidR="00D11BEC" w:rsidRPr="00BA6726">
          <w:rPr>
            <w:rStyle w:val="Hipervnculo"/>
          </w:rPr>
          <w:t xml:space="preserve"> </w:t>
        </w:r>
      </w:ins>
      <w:ins w:id="255" w:author="Fiorella Piriz Sapio" w:date="2023-07-22T18:44:00Z">
        <w:r w:rsidR="00D11BEC" w:rsidRPr="00BA6726">
          <w:rPr>
            <w:rStyle w:val="Hipervnculo"/>
          </w:rPr>
          <w:t xml:space="preserve">y descargar </w:t>
        </w:r>
      </w:ins>
      <w:ins w:id="256" w:author="Fiorella Piriz Sapio" w:date="2023-07-22T18:45:00Z">
        <w:r w:rsidR="00D11BEC" w:rsidRPr="00BA6726">
          <w:rPr>
            <w:rStyle w:val="Hipervnculo"/>
          </w:rPr>
          <w:t>18.17.0</w:t>
        </w:r>
        <w:r w:rsidR="00D11BEC">
          <w:fldChar w:fldCharType="end"/>
        </w:r>
        <w:r w:rsidR="00D11BEC">
          <w:t xml:space="preserve"> LTS</w:t>
        </w:r>
      </w:ins>
    </w:p>
    <w:p w14:paraId="7270F001" w14:textId="220530B7" w:rsidR="00D11BEC" w:rsidRDefault="00D11BEC" w:rsidP="00D11BEC">
      <w:pPr>
        <w:ind w:firstLine="709"/>
        <w:jc w:val="center"/>
        <w:rPr>
          <w:ins w:id="257" w:author="Fiorella Piriz Sapio" w:date="2023-07-22T18:42:00Z"/>
        </w:rPr>
        <w:pPrChange w:id="258" w:author="Fiorella Piriz Sapio" w:date="2023-07-22T18:44:00Z">
          <w:pPr/>
        </w:pPrChange>
      </w:pPr>
      <w:ins w:id="259" w:author="Fiorella Piriz Sapio" w:date="2023-07-22T18:44:00Z">
        <w:r>
          <w:rPr>
            <w:noProof/>
          </w:rPr>
          <w:drawing>
            <wp:inline distT="0" distB="0" distL="0" distR="0" wp14:anchorId="3C2AB113" wp14:editId="439EB1F0">
              <wp:extent cx="5390984" cy="2016644"/>
              <wp:effectExtent l="0" t="0" r="0" b="0"/>
              <wp:docPr id="1165800055" name="Imagen 1" descr="Interfaz de usuario gráfica, Texto, Aplicación, Chat o mensaje de text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65800055" name="Imagen 1" descr="Interfaz de usuario gráfica, Texto, Aplicación, Chat o mensaje de texto&#10;&#10;Descripción generada automáticamente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974" cy="20203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59C026E" w14:textId="77777777" w:rsidR="009D3CEB" w:rsidRDefault="009D3CEB" w:rsidP="00F66B66">
      <w:pPr>
        <w:rPr>
          <w:ins w:id="260" w:author="Fiorella Piriz Sapio" w:date="2023-07-22T18:47:00Z"/>
        </w:rPr>
      </w:pPr>
    </w:p>
    <w:p w14:paraId="6F496347" w14:textId="77777777" w:rsidR="00BB54ED" w:rsidRPr="00BB54ED" w:rsidRDefault="00BB54ED" w:rsidP="00BB54ED">
      <w:pPr>
        <w:shd w:val="clear" w:color="auto" w:fill="1F1F1F"/>
        <w:spacing w:after="0" w:line="285" w:lineRule="atLeast"/>
        <w:jc w:val="left"/>
        <w:rPr>
          <w:ins w:id="261" w:author="Fiorella Piriz Sapio" w:date="2023-07-22T18:47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262" w:author="Fiorella Piriz Sapio" w:date="2023-07-22T18:47:00Z">
            <w:rPr>
              <w:ins w:id="263" w:author="Fiorella Piriz Sapio" w:date="2023-07-22T18:47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ins w:id="264" w:author="Fiorella Piriz Sapio" w:date="2023-07-22T18:47:00Z">
        <w:r w:rsidRPr="00BB54ED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265" w:author="Fiorella Piriz Sapio" w:date="2023-07-22T18:47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npm install -g npm@latest</w:t>
        </w:r>
      </w:ins>
    </w:p>
    <w:p w14:paraId="6D727AB3" w14:textId="77777777" w:rsidR="00BB54ED" w:rsidRPr="00BB54ED" w:rsidRDefault="00BB54ED" w:rsidP="00BB54ED">
      <w:pPr>
        <w:shd w:val="clear" w:color="auto" w:fill="1F1F1F"/>
        <w:spacing w:after="0" w:line="285" w:lineRule="atLeast"/>
        <w:jc w:val="left"/>
        <w:rPr>
          <w:ins w:id="266" w:author="Fiorella Piriz Sapio" w:date="2023-07-22T18:47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267" w:author="Fiorella Piriz Sapio" w:date="2023-07-22T18:47:00Z">
            <w:rPr>
              <w:ins w:id="268" w:author="Fiorella Piriz Sapio" w:date="2023-07-22T18:47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ins w:id="269" w:author="Fiorella Piriz Sapio" w:date="2023-07-22T18:47:00Z">
        <w:r w:rsidRPr="00BB54ED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270" w:author="Fiorella Piriz Sapio" w:date="2023-07-22T18:47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npm -v</w:t>
        </w:r>
      </w:ins>
    </w:p>
    <w:p w14:paraId="23049C51" w14:textId="77777777" w:rsidR="00BB54ED" w:rsidRPr="00BB54ED" w:rsidRDefault="00BB54ED" w:rsidP="00F66B66">
      <w:pPr>
        <w:rPr>
          <w:ins w:id="271" w:author="Fiorella Piriz Sapio" w:date="2023-07-22T18:47:00Z"/>
          <w:lang w:val="en-GB"/>
          <w:rPrChange w:id="272" w:author="Fiorella Piriz Sapio" w:date="2023-07-22T18:47:00Z">
            <w:rPr>
              <w:ins w:id="273" w:author="Fiorella Piriz Sapio" w:date="2023-07-22T18:47:00Z"/>
            </w:rPr>
          </w:rPrChange>
        </w:rPr>
      </w:pPr>
    </w:p>
    <w:p w14:paraId="2FEFD852" w14:textId="468A4547" w:rsidR="00BB54ED" w:rsidRDefault="0098561E" w:rsidP="0098561E">
      <w:pPr>
        <w:pStyle w:val="Prrafodelista"/>
        <w:numPr>
          <w:ilvl w:val="0"/>
          <w:numId w:val="18"/>
        </w:numPr>
        <w:rPr>
          <w:ins w:id="274" w:author="Fiorella Piriz Sapio" w:date="2023-07-22T19:10:00Z"/>
          <w:lang w:val="en-GB"/>
        </w:rPr>
      </w:pPr>
      <w:ins w:id="275" w:author="Fiorella Piriz Sapio" w:date="2023-07-22T19:10:00Z">
        <w:r>
          <w:rPr>
            <w:lang w:val="en-GB"/>
          </w:rPr>
          <w:t>Instalar Python</w:t>
        </w:r>
      </w:ins>
    </w:p>
    <w:p w14:paraId="04BF892B" w14:textId="4935C1B1" w:rsidR="0098561E" w:rsidRPr="006A3DE2" w:rsidRDefault="006A3DE2" w:rsidP="0098561E">
      <w:pPr>
        <w:pStyle w:val="Prrafodelista"/>
        <w:rPr>
          <w:ins w:id="276" w:author="Fiorella Piriz Sapio" w:date="2023-07-22T19:10:00Z"/>
          <w:rPrChange w:id="277" w:author="Fiorella Piriz Sapio" w:date="2023-07-22T19:11:00Z">
            <w:rPr>
              <w:ins w:id="278" w:author="Fiorella Piriz Sapio" w:date="2023-07-22T19:10:00Z"/>
              <w:lang w:val="en-GB"/>
            </w:rPr>
          </w:rPrChange>
        </w:rPr>
      </w:pPr>
      <w:ins w:id="279" w:author="Fiorella Piriz Sapio" w:date="2023-07-22T19:11:00Z">
        <w:r w:rsidRPr="006A3DE2">
          <w:rPr>
            <w:rPrChange w:id="280" w:author="Fiorella Piriz Sapio" w:date="2023-07-22T19:11:00Z">
              <w:rPr>
                <w:lang w:val="en-GB"/>
              </w:rPr>
            </w:rPrChange>
          </w:rPr>
          <w:t xml:space="preserve">Ir a </w:t>
        </w:r>
        <w:r>
          <w:rPr>
            <w:lang w:val="en-GB"/>
          </w:rPr>
          <w:fldChar w:fldCharType="begin"/>
        </w:r>
        <w:r w:rsidRPr="006A3DE2">
          <w:rPr>
            <w:rPrChange w:id="281" w:author="Fiorella Piriz Sapio" w:date="2023-07-22T19:11:00Z">
              <w:rPr>
                <w:lang w:val="en-GB"/>
              </w:rPr>
            </w:rPrChange>
          </w:rPr>
          <w:instrText>HYPERLINK "</w:instrText>
        </w:r>
        <w:r w:rsidRPr="006A3DE2">
          <w:rPr>
            <w:rPrChange w:id="282" w:author="Fiorella Piriz Sapio" w:date="2023-07-22T19:11:00Z">
              <w:rPr>
                <w:lang w:val="en-GB"/>
              </w:rPr>
            </w:rPrChange>
          </w:rPr>
          <w:instrText>https://www.python.org/downloads/</w:instrText>
        </w:r>
        <w:r w:rsidRPr="006A3DE2">
          <w:rPr>
            <w:rPrChange w:id="283" w:author="Fiorella Piriz Sapio" w:date="2023-07-22T19:11:00Z">
              <w:rPr>
                <w:lang w:val="en-GB"/>
              </w:rPr>
            </w:rPrChange>
          </w:rPr>
          <w:instrText>"</w:instrText>
        </w:r>
        <w:r>
          <w:rPr>
            <w:lang w:val="en-GB"/>
          </w:rPr>
          <w:fldChar w:fldCharType="separate"/>
        </w:r>
        <w:r w:rsidRPr="006A3DE2">
          <w:rPr>
            <w:rStyle w:val="Hipervnculo"/>
            <w:rPrChange w:id="284" w:author="Fiorella Piriz Sapio" w:date="2023-07-22T19:11:00Z">
              <w:rPr>
                <w:rStyle w:val="Hipervnculo"/>
                <w:lang w:val="en-GB"/>
              </w:rPr>
            </w:rPrChange>
          </w:rPr>
          <w:t>https://www.python.org/downloads/</w:t>
        </w:r>
        <w:r>
          <w:rPr>
            <w:lang w:val="en-GB"/>
          </w:rPr>
          <w:fldChar w:fldCharType="end"/>
        </w:r>
        <w:r w:rsidRPr="006A3DE2">
          <w:rPr>
            <w:rPrChange w:id="285" w:author="Fiorella Piriz Sapio" w:date="2023-07-22T19:11:00Z">
              <w:rPr>
                <w:lang w:val="en-GB"/>
              </w:rPr>
            </w:rPrChange>
          </w:rPr>
          <w:t xml:space="preserve"> </w:t>
        </w:r>
        <w:r>
          <w:t>y descargar la versión 3.9.6</w:t>
        </w:r>
      </w:ins>
    </w:p>
    <w:p w14:paraId="19DBDC8E" w14:textId="77777777" w:rsidR="006A3DE2" w:rsidRPr="006A3DE2" w:rsidRDefault="006A3DE2" w:rsidP="006A3DE2">
      <w:pPr>
        <w:shd w:val="clear" w:color="auto" w:fill="1F1F1F"/>
        <w:spacing w:after="0" w:line="285" w:lineRule="atLeast"/>
        <w:jc w:val="left"/>
        <w:rPr>
          <w:ins w:id="286" w:author="Fiorella Piriz Sapio" w:date="2023-07-22T19:10:00Z"/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ins w:id="287" w:author="Fiorella Piriz Sapio" w:date="2023-07-22T19:10:00Z">
        <w:r w:rsidRPr="006A3DE2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>python --version</w:t>
        </w:r>
      </w:ins>
    </w:p>
    <w:p w14:paraId="22A8FEAB" w14:textId="77777777" w:rsidR="006A3DE2" w:rsidRPr="006A3DE2" w:rsidRDefault="006A3DE2" w:rsidP="006A3DE2">
      <w:pPr>
        <w:shd w:val="clear" w:color="auto" w:fill="1F1F1F"/>
        <w:spacing w:after="0" w:line="285" w:lineRule="atLeast"/>
        <w:jc w:val="left"/>
        <w:rPr>
          <w:ins w:id="288" w:author="Fiorella Piriz Sapio" w:date="2023-07-22T19:10:00Z"/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ins w:id="289" w:author="Fiorella Piriz Sapio" w:date="2023-07-22T19:10:00Z">
        <w:r w:rsidRPr="006A3DE2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>Python 3.9.6</w:t>
        </w:r>
      </w:ins>
    </w:p>
    <w:p w14:paraId="50E5719C" w14:textId="77777777" w:rsidR="006A3DE2" w:rsidRPr="0098561E" w:rsidRDefault="006A3DE2" w:rsidP="0098561E">
      <w:pPr>
        <w:pStyle w:val="Prrafodelista"/>
        <w:rPr>
          <w:ins w:id="290" w:author="Fiorella Piriz Sapio" w:date="2023-07-22T18:38:00Z"/>
          <w:lang w:val="en-GB"/>
          <w:rPrChange w:id="291" w:author="Fiorella Piriz Sapio" w:date="2023-07-22T19:10:00Z">
            <w:rPr>
              <w:ins w:id="292" w:author="Fiorella Piriz Sapio" w:date="2023-07-22T18:38:00Z"/>
            </w:rPr>
          </w:rPrChange>
        </w:rPr>
        <w:pPrChange w:id="293" w:author="Fiorella Piriz Sapio" w:date="2023-07-22T19:10:00Z">
          <w:pPr/>
        </w:pPrChange>
      </w:pPr>
    </w:p>
    <w:p w14:paraId="117F7134" w14:textId="29B48BD1" w:rsidR="00F66B66" w:rsidRDefault="00F66B66" w:rsidP="00F66B66">
      <w:pPr>
        <w:pStyle w:val="Ttulo2"/>
        <w:rPr>
          <w:ins w:id="294" w:author="Fiorella Piriz Sapio" w:date="2023-07-22T19:02:00Z"/>
        </w:rPr>
      </w:pPr>
      <w:ins w:id="295" w:author="Fiorella Piriz Sapio" w:date="2023-07-22T18:38:00Z">
        <w:r>
          <w:t>Frontend</w:t>
        </w:r>
      </w:ins>
    </w:p>
    <w:p w14:paraId="43D31339" w14:textId="77777777" w:rsidR="004D6286" w:rsidRDefault="004D6286" w:rsidP="004D6286">
      <w:pPr>
        <w:rPr>
          <w:ins w:id="296" w:author="Fiorella Piriz Sapio" w:date="2023-07-22T19:02:00Z"/>
        </w:rPr>
      </w:pPr>
    </w:p>
    <w:p w14:paraId="5DB16411" w14:textId="116BBBB7" w:rsidR="004D6286" w:rsidRDefault="004D6286" w:rsidP="004D6286">
      <w:pPr>
        <w:pStyle w:val="Prrafodelista"/>
        <w:numPr>
          <w:ilvl w:val="0"/>
          <w:numId w:val="18"/>
        </w:numPr>
        <w:rPr>
          <w:ins w:id="297" w:author="Fiorella Piriz Sapio" w:date="2023-07-22T19:02:00Z"/>
        </w:rPr>
      </w:pPr>
      <w:ins w:id="298" w:author="Fiorella Piriz Sapio" w:date="2023-07-22T19:02:00Z">
        <w:r>
          <w:t xml:space="preserve">React </w:t>
        </w:r>
        <w:r w:rsidR="008F7CAC">
          <w:t xml:space="preserve"> + Typscript</w:t>
        </w:r>
      </w:ins>
    </w:p>
    <w:p w14:paraId="516B1968" w14:textId="79071949" w:rsidR="008F7CAC" w:rsidRDefault="008F7CAC" w:rsidP="008F7CAC">
      <w:pPr>
        <w:pStyle w:val="Prrafodelista"/>
        <w:numPr>
          <w:ilvl w:val="0"/>
          <w:numId w:val="18"/>
        </w:numPr>
        <w:rPr>
          <w:ins w:id="299" w:author="Fiorella Piriz Sapio" w:date="2023-07-22T19:03:00Z"/>
        </w:rPr>
        <w:pPrChange w:id="300" w:author="Fiorella Piriz Sapio" w:date="2023-07-22T19:03:00Z">
          <w:pPr/>
        </w:pPrChange>
      </w:pPr>
      <w:ins w:id="301" w:author="Fiorella Piriz Sapio" w:date="2023-07-22T19:02:00Z">
        <w:r>
          <w:t>MUI f</w:t>
        </w:r>
      </w:ins>
      <w:ins w:id="302" w:author="Fiorella Piriz Sapio" w:date="2023-07-22T19:03:00Z">
        <w:r>
          <w:t>or sytles</w:t>
        </w:r>
      </w:ins>
    </w:p>
    <w:p w14:paraId="205C00FA" w14:textId="77777777" w:rsidR="008F7CAC" w:rsidRPr="008F7CAC" w:rsidRDefault="008F7CAC" w:rsidP="008F7CAC">
      <w:pPr>
        <w:shd w:val="clear" w:color="auto" w:fill="1F1F1F"/>
        <w:spacing w:after="0" w:line="285" w:lineRule="atLeast"/>
        <w:jc w:val="left"/>
        <w:rPr>
          <w:ins w:id="303" w:author="Fiorella Piriz Sapio" w:date="2023-07-22T19:03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304" w:author="Fiorella Piriz Sapio" w:date="2023-07-22T19:03:00Z">
            <w:rPr>
              <w:ins w:id="305" w:author="Fiorella Piriz Sapio" w:date="2023-07-22T19:03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ins w:id="306" w:author="Fiorella Piriz Sapio" w:date="2023-07-22T19:03:00Z">
        <w:r w:rsidRPr="008F7CAC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07" w:author="Fiorella Piriz Sapio" w:date="2023-07-22T19:03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npx create-react-app react-frontend --template typescript</w:t>
        </w:r>
      </w:ins>
    </w:p>
    <w:p w14:paraId="049E2B6D" w14:textId="77777777" w:rsidR="008F7CAC" w:rsidRPr="008F7CAC" w:rsidRDefault="008F7CAC" w:rsidP="008F7CAC">
      <w:pPr>
        <w:shd w:val="clear" w:color="auto" w:fill="1F1F1F"/>
        <w:spacing w:after="0" w:line="285" w:lineRule="atLeast"/>
        <w:jc w:val="left"/>
        <w:rPr>
          <w:ins w:id="308" w:author="Fiorella Piriz Sapio" w:date="2023-07-22T19:03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309" w:author="Fiorella Piriz Sapio" w:date="2023-07-22T19:03:00Z">
            <w:rPr>
              <w:ins w:id="310" w:author="Fiorella Piriz Sapio" w:date="2023-07-22T19:03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ins w:id="311" w:author="Fiorella Piriz Sapio" w:date="2023-07-22T19:03:00Z">
        <w:r w:rsidRPr="008F7CAC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12" w:author="Fiorella Piriz Sapio" w:date="2023-07-22T19:03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cd react-frontend</w:t>
        </w:r>
      </w:ins>
    </w:p>
    <w:p w14:paraId="42F49557" w14:textId="77777777" w:rsidR="008F7CAC" w:rsidRPr="008F7CAC" w:rsidRDefault="008F7CAC" w:rsidP="008F7CAC">
      <w:pPr>
        <w:shd w:val="clear" w:color="auto" w:fill="1F1F1F"/>
        <w:spacing w:after="0" w:line="285" w:lineRule="atLeast"/>
        <w:jc w:val="left"/>
        <w:rPr>
          <w:ins w:id="313" w:author="Fiorella Piriz Sapio" w:date="2023-07-22T19:03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314" w:author="Fiorella Piriz Sapio" w:date="2023-07-22T19:03:00Z">
            <w:rPr>
              <w:ins w:id="315" w:author="Fiorella Piriz Sapio" w:date="2023-07-22T19:03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ins w:id="316" w:author="Fiorella Piriz Sapio" w:date="2023-07-22T19:03:00Z">
        <w:r w:rsidRPr="008F7CAC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17" w:author="Fiorella Piriz Sapio" w:date="2023-07-22T19:03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npm install @mui/material @emotion/react @emotion/styled</w:t>
        </w:r>
      </w:ins>
    </w:p>
    <w:p w14:paraId="3C1212E8" w14:textId="77777777" w:rsidR="008F7CAC" w:rsidRPr="008F7CAC" w:rsidRDefault="008F7CAC" w:rsidP="008F7CAC">
      <w:pPr>
        <w:shd w:val="clear" w:color="auto" w:fill="1F1F1F"/>
        <w:spacing w:after="0" w:line="285" w:lineRule="atLeast"/>
        <w:jc w:val="left"/>
        <w:rPr>
          <w:ins w:id="318" w:author="Fiorella Piriz Sapio" w:date="2023-07-22T19:03:00Z"/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ins w:id="319" w:author="Fiorella Piriz Sapio" w:date="2023-07-22T19:03:00Z">
        <w:r w:rsidRPr="008F7CAC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>npm start</w:t>
        </w:r>
      </w:ins>
    </w:p>
    <w:p w14:paraId="0A0BA7A6" w14:textId="77777777" w:rsidR="008F7CAC" w:rsidRPr="004D6286" w:rsidRDefault="008F7CAC" w:rsidP="008F7CAC">
      <w:pPr>
        <w:rPr>
          <w:ins w:id="320" w:author="Fiorella Piriz Sapio" w:date="2023-07-22T18:38:00Z"/>
        </w:rPr>
        <w:pPrChange w:id="321" w:author="Fiorella Piriz Sapio" w:date="2023-07-22T19:03:00Z">
          <w:pPr>
            <w:pStyle w:val="Ttulo2"/>
          </w:pPr>
        </w:pPrChange>
      </w:pPr>
    </w:p>
    <w:p w14:paraId="18AE6FCB" w14:textId="77777777" w:rsidR="00F66B66" w:rsidRDefault="00F66B66" w:rsidP="00F66B66">
      <w:pPr>
        <w:rPr>
          <w:ins w:id="322" w:author="Fiorella Piriz Sapio" w:date="2023-07-22T18:38:00Z"/>
        </w:rPr>
      </w:pPr>
    </w:p>
    <w:p w14:paraId="199713D8" w14:textId="60A3FF22" w:rsidR="00F66B66" w:rsidRPr="00F66B66" w:rsidRDefault="00F66B66" w:rsidP="00F66B66">
      <w:pPr>
        <w:pStyle w:val="Ttulo2"/>
        <w:rPr>
          <w:ins w:id="323" w:author="Fiorella Piriz Sapio" w:date="2023-03-08T21:44:00Z"/>
        </w:rPr>
        <w:pPrChange w:id="324" w:author="Fiorella Piriz Sapio" w:date="2023-07-22T18:38:00Z">
          <w:pPr>
            <w:pStyle w:val="Ttulo1"/>
          </w:pPr>
        </w:pPrChange>
      </w:pPr>
      <w:ins w:id="325" w:author="Fiorella Piriz Sapio" w:date="2023-07-22T18:38:00Z">
        <w:r>
          <w:t>Backend</w:t>
        </w:r>
      </w:ins>
    </w:p>
    <w:p w14:paraId="6A593093" w14:textId="01C5313A" w:rsidR="00A1258C" w:rsidDel="00D47014" w:rsidRDefault="00A1258C" w:rsidP="000A4812">
      <w:pPr>
        <w:rPr>
          <w:del w:id="326" w:author="Fiorella Piriz Sapio" w:date="2023-02-20T19:15:00Z"/>
        </w:rPr>
      </w:pPr>
    </w:p>
    <w:p w14:paraId="784D4DCC" w14:textId="77777777" w:rsidR="00D47014" w:rsidRPr="0098561E" w:rsidRDefault="00D47014" w:rsidP="00D47014">
      <w:pPr>
        <w:shd w:val="clear" w:color="auto" w:fill="1F1F1F"/>
        <w:spacing w:after="0" w:line="285" w:lineRule="atLeast"/>
        <w:jc w:val="left"/>
        <w:rPr>
          <w:ins w:id="327" w:author="Fiorella Piriz Sapio" w:date="2023-07-22T19:09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328" w:author="Fiorella Piriz Sapio" w:date="2023-07-22T19:10:00Z">
            <w:rPr>
              <w:ins w:id="329" w:author="Fiorella Piriz Sapio" w:date="2023-07-22T19:09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ins w:id="330" w:author="Fiorella Piriz Sapio" w:date="2023-07-22T19:09:00Z"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31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mkdir fastapi-backend</w:t>
        </w:r>
      </w:ins>
    </w:p>
    <w:p w14:paraId="48AE82C5" w14:textId="77777777" w:rsidR="00D47014" w:rsidRPr="0098561E" w:rsidRDefault="00D47014" w:rsidP="00D47014">
      <w:pPr>
        <w:shd w:val="clear" w:color="auto" w:fill="1F1F1F"/>
        <w:spacing w:after="0" w:line="285" w:lineRule="atLeast"/>
        <w:jc w:val="left"/>
        <w:rPr>
          <w:ins w:id="332" w:author="Fiorella Piriz Sapio" w:date="2023-07-22T19:09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333" w:author="Fiorella Piriz Sapio" w:date="2023-07-22T19:10:00Z">
            <w:rPr>
              <w:ins w:id="334" w:author="Fiorella Piriz Sapio" w:date="2023-07-22T19:09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ins w:id="335" w:author="Fiorella Piriz Sapio" w:date="2023-07-22T19:09:00Z"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36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cd fastapi-backend</w:t>
        </w:r>
      </w:ins>
    </w:p>
    <w:p w14:paraId="69DB9C8D" w14:textId="77777777" w:rsidR="00D47014" w:rsidRPr="0098561E" w:rsidRDefault="00D47014" w:rsidP="00D47014">
      <w:pPr>
        <w:shd w:val="clear" w:color="auto" w:fill="1F1F1F"/>
        <w:spacing w:after="0" w:line="285" w:lineRule="atLeast"/>
        <w:jc w:val="left"/>
        <w:rPr>
          <w:ins w:id="337" w:author="Fiorella Piriz Sapio" w:date="2023-07-22T19:09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338" w:author="Fiorella Piriz Sapio" w:date="2023-07-22T19:10:00Z">
            <w:rPr>
              <w:ins w:id="339" w:author="Fiorella Piriz Sapio" w:date="2023-07-22T19:09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ins w:id="340" w:author="Fiorella Piriz Sapio" w:date="2023-07-22T19:09:00Z"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41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python -m venv fastapi-venv</w:t>
        </w:r>
      </w:ins>
    </w:p>
    <w:p w14:paraId="2911B706" w14:textId="77777777" w:rsidR="00D47014" w:rsidRPr="0098561E" w:rsidRDefault="00D47014" w:rsidP="00D47014">
      <w:pPr>
        <w:shd w:val="clear" w:color="auto" w:fill="1F1F1F"/>
        <w:spacing w:after="0" w:line="285" w:lineRule="atLeast"/>
        <w:jc w:val="left"/>
        <w:rPr>
          <w:ins w:id="342" w:author="Fiorella Piriz Sapio" w:date="2023-07-22T19:09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343" w:author="Fiorella Piriz Sapio" w:date="2023-07-22T19:10:00Z">
            <w:rPr>
              <w:ins w:id="344" w:author="Fiorella Piriz Sapio" w:date="2023-07-22T19:09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ins w:id="345" w:author="Fiorella Piriz Sapio" w:date="2023-07-22T19:09:00Z"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46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fastapi-venv\Scripts\activate</w:t>
        </w:r>
        <w:r w:rsidRPr="0098561E">
          <w:rPr>
            <w:rFonts w:ascii="Consolas" w:eastAsia="Times New Roman" w:hAnsi="Consolas" w:cs="Times New Roman"/>
            <w:color w:val="CCCCCC"/>
            <w:sz w:val="21"/>
            <w:szCs w:val="21"/>
            <w:lang w:val="en-GB" w:eastAsia="es-ES"/>
            <w:rPrChange w:id="347" w:author="Fiorella Piriz Sapio" w:date="2023-07-22T19:10:00Z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ES"/>
              </w:rPr>
            </w:rPrChange>
          </w:rPr>
          <w:t xml:space="preserve"> </w:t>
        </w:r>
        <w:r w:rsidRPr="0098561E">
          <w:rPr>
            <w:rFonts w:ascii="Consolas" w:eastAsia="Times New Roman" w:hAnsi="Consolas" w:cs="Times New Roman"/>
            <w:color w:val="6A9955"/>
            <w:sz w:val="21"/>
            <w:szCs w:val="21"/>
            <w:lang w:val="en-GB" w:eastAsia="es-ES"/>
            <w:rPrChange w:id="348" w:author="Fiorella Piriz Sapio" w:date="2023-07-22T19:10:00Z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S"/>
              </w:rPr>
            </w:rPrChange>
          </w:rPr>
          <w:t>#source venv/bin/activate en Linux</w:t>
        </w:r>
      </w:ins>
    </w:p>
    <w:p w14:paraId="27A726F1" w14:textId="77777777" w:rsidR="00D47014" w:rsidRPr="0098561E" w:rsidRDefault="00D47014" w:rsidP="00D47014">
      <w:pPr>
        <w:shd w:val="clear" w:color="auto" w:fill="1F1F1F"/>
        <w:spacing w:after="0" w:line="285" w:lineRule="atLeast"/>
        <w:jc w:val="left"/>
        <w:rPr>
          <w:ins w:id="349" w:author="Fiorella Piriz Sapio" w:date="2023-07-22T19:09:00Z"/>
          <w:rFonts w:ascii="Consolas" w:eastAsia="Times New Roman" w:hAnsi="Consolas" w:cs="Times New Roman"/>
          <w:color w:val="CCCCCC"/>
          <w:sz w:val="21"/>
          <w:szCs w:val="21"/>
          <w:lang w:val="en-GB" w:eastAsia="es-ES"/>
          <w:rPrChange w:id="350" w:author="Fiorella Piriz Sapio" w:date="2023-07-22T19:10:00Z">
            <w:rPr>
              <w:ins w:id="351" w:author="Fiorella Piriz Sapio" w:date="2023-07-22T19:09:00Z"/>
              <w:rFonts w:ascii="Consolas" w:eastAsia="Times New Roman" w:hAnsi="Consolas" w:cs="Times New Roman"/>
              <w:color w:val="CCCCCC"/>
              <w:sz w:val="21"/>
              <w:szCs w:val="21"/>
              <w:lang w:eastAsia="es-ES"/>
            </w:rPr>
          </w:rPrChange>
        </w:rPr>
      </w:pPr>
      <w:ins w:id="352" w:author="Fiorella Piriz Sapio" w:date="2023-07-22T19:09:00Z">
        <w:r w:rsidRPr="0098561E">
          <w:rPr>
            <w:rFonts w:ascii="Consolas" w:eastAsia="Times New Roman" w:hAnsi="Consolas" w:cs="Times New Roman"/>
            <w:color w:val="CE9178"/>
            <w:sz w:val="21"/>
            <w:szCs w:val="21"/>
            <w:lang w:val="en-GB" w:eastAsia="es-ES"/>
            <w:rPrChange w:id="353" w:author="Fiorella Piriz Sapio" w:date="2023-07-22T19:10:00Z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S"/>
              </w:rPr>
            </w:rPrChange>
          </w:rPr>
          <w:t>pip install fastapi uvicorn</w:t>
        </w:r>
      </w:ins>
    </w:p>
    <w:p w14:paraId="528DA326" w14:textId="07070612" w:rsidR="00D47014" w:rsidRPr="00D47014" w:rsidRDefault="00D47014" w:rsidP="00D47014">
      <w:pPr>
        <w:shd w:val="clear" w:color="auto" w:fill="1F1F1F"/>
        <w:spacing w:after="0" w:line="285" w:lineRule="atLeast"/>
        <w:jc w:val="left"/>
        <w:rPr>
          <w:ins w:id="354" w:author="Fiorella Piriz Sapio" w:date="2023-07-22T19:09:00Z"/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ins w:id="355" w:author="Fiorella Piriz Sapio" w:date="2023-07-22T19:09:00Z">
        <w:r w:rsidRPr="00D47014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 xml:space="preserve">uvicorn </w:t>
        </w:r>
      </w:ins>
      <w:ins w:id="356" w:author="Fiorella Piriz Sapio" w:date="2023-07-23T00:41:00Z">
        <w:r w:rsidR="00240179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>src.</w:t>
        </w:r>
      </w:ins>
      <w:ins w:id="357" w:author="Fiorella Piriz Sapio" w:date="2023-07-22T19:09:00Z">
        <w:r w:rsidRPr="00D47014">
          <w:rPr>
            <w:rFonts w:ascii="Consolas" w:eastAsia="Times New Roman" w:hAnsi="Consolas" w:cs="Times New Roman"/>
            <w:color w:val="CE9178"/>
            <w:sz w:val="21"/>
            <w:szCs w:val="21"/>
            <w:lang w:eastAsia="es-ES"/>
          </w:rPr>
          <w:t>main:app --reload</w:t>
        </w:r>
      </w:ins>
    </w:p>
    <w:p w14:paraId="499B93B1" w14:textId="77777777" w:rsidR="00D47014" w:rsidRDefault="00D47014" w:rsidP="00D47014">
      <w:pPr>
        <w:rPr>
          <w:ins w:id="358" w:author="Fiorella Piriz Sapio" w:date="2023-07-22T19:09:00Z"/>
        </w:rPr>
      </w:pPr>
    </w:p>
    <w:p w14:paraId="549C977B" w14:textId="04B18FE0" w:rsidR="00ED2C28" w:rsidDel="0067152B" w:rsidRDefault="00A1258C" w:rsidP="000A4812">
      <w:pPr>
        <w:rPr>
          <w:del w:id="359" w:author="Fiorella Piriz Sapio" w:date="2023-02-20T19:15:00Z"/>
        </w:rPr>
        <w:pPrChange w:id="360" w:author="Fiorella Piriz Sapio" w:date="2023-07-22T18:35:00Z">
          <w:pPr/>
        </w:pPrChange>
      </w:pPr>
      <w:del w:id="361" w:author="Fiorella Piriz Sapio" w:date="2023-02-20T19:15:00Z">
        <w:r w:rsidDel="00B25D16">
          <w:delText xml:space="preserve">Por tanto, la propuesta es generar (o </w:delText>
        </w:r>
        <w:r w:rsidR="00194EAE" w:rsidDel="00B25D16">
          <w:delText>recuperar</w:delText>
        </w:r>
        <w:r w:rsidDel="00B25D16">
          <w:delText xml:space="preserve">) </w:delText>
        </w:r>
      </w:del>
      <w:del w:id="362" w:author="Fiorella Piriz Sapio" w:date="2023-02-06T12:18:00Z">
        <w:r w:rsidDel="005E63E1">
          <w:delText xml:space="preserve">una arquitectura </w:delText>
        </w:r>
        <w:r w:rsidR="00FE0BEA" w:rsidDel="005E63E1">
          <w:delText>de Big Data</w:delText>
        </w:r>
        <w:r w:rsidR="00FE0BEA" w:rsidDel="00F26235">
          <w:delText xml:space="preserve"> en </w:delText>
        </w:r>
      </w:del>
      <w:del w:id="363" w:author="Fiorella Piriz Sapio" w:date="2023-02-20T19:15:00Z">
        <w:r w:rsidR="00FE0BEA" w:rsidDel="00B25D16">
          <w:delText xml:space="preserve">la que se </w:delText>
        </w:r>
        <w:r w:rsidDel="00B25D16">
          <w:delText>almacen</w:delText>
        </w:r>
        <w:r w:rsidR="00FE0BEA" w:rsidDel="00B25D16">
          <w:delText>en</w:delText>
        </w:r>
        <w:r w:rsidDel="00B25D16">
          <w:delText xml:space="preserve"> datos a tiempo real</w:delText>
        </w:r>
        <w:r w:rsidR="00FE0BEA" w:rsidDel="00B25D16">
          <w:delText xml:space="preserve">, se </w:delText>
        </w:r>
        <w:r w:rsidDel="00B25D16">
          <w:delText>proces</w:delText>
        </w:r>
        <w:r w:rsidR="00FE0BEA" w:rsidDel="00B25D16">
          <w:delText>en</w:delText>
        </w:r>
        <w:r w:rsidDel="00B25D16">
          <w:delText xml:space="preserve"> de forma distribuida y que finalmente se exploten a través de una herramienta de visualización.</w:delText>
        </w:r>
        <w:bookmarkStart w:id="364" w:name="_Toc128776465"/>
        <w:bookmarkStart w:id="365" w:name="_Toc128776512"/>
        <w:bookmarkStart w:id="366" w:name="_Toc128853731"/>
        <w:bookmarkStart w:id="367" w:name="_Toc128853757"/>
        <w:bookmarkStart w:id="368" w:name="_Toc128853781"/>
        <w:bookmarkEnd w:id="364"/>
        <w:bookmarkEnd w:id="365"/>
        <w:bookmarkEnd w:id="366"/>
        <w:bookmarkEnd w:id="367"/>
        <w:bookmarkEnd w:id="368"/>
      </w:del>
    </w:p>
    <w:p w14:paraId="0EAE6CAE" w14:textId="7747C602" w:rsidR="00232BB7" w:rsidDel="00FA1A5D" w:rsidRDefault="00841188" w:rsidP="000A4812">
      <w:pPr>
        <w:rPr>
          <w:del w:id="369" w:author="Fiorella Piriz Sapio" w:date="2023-02-20T19:15:00Z"/>
        </w:rPr>
        <w:pPrChange w:id="370" w:author="Fiorella Piriz Sapio" w:date="2023-07-22T18:35:00Z">
          <w:pPr/>
        </w:pPrChange>
      </w:pPr>
      <w:del w:id="371" w:author="Fiorella Piriz Sapio" w:date="2023-02-07T21:01:00Z">
        <w:r w:rsidDel="00ED2C28">
          <w:rPr>
            <w:noProof/>
          </w:rPr>
          <w:drawing>
            <wp:inline distT="0" distB="0" distL="0" distR="0" wp14:anchorId="64DD0243" wp14:editId="7495F611">
              <wp:extent cx="3880237" cy="1880238"/>
              <wp:effectExtent l="0" t="0" r="6350" b="5715"/>
              <wp:docPr id="1" name="Imagen 1" descr="Gráfico de burbujas&#10;&#10;Descripción generada automáticamente con confianza baj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n 1" descr="Gráfico de burbujas&#10;&#10;Descripción generada automáticamente con confianza baja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9057" cy="18942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27ED0E3" w14:textId="2B81058F" w:rsidR="00B17C25" w:rsidDel="00EA554C" w:rsidRDefault="00B17C25" w:rsidP="000A4812">
      <w:pPr>
        <w:rPr>
          <w:del w:id="372" w:author="Fiorella Piriz Sapio" w:date="2023-02-03T12:28:00Z"/>
        </w:rPr>
        <w:pPrChange w:id="373" w:author="Fiorella Piriz Sapio" w:date="2023-07-22T18:35:00Z">
          <w:pPr/>
        </w:pPrChange>
      </w:pPr>
    </w:p>
    <w:p w14:paraId="26203D27" w14:textId="51D56C25" w:rsidR="0024744A" w:rsidDel="00BD551B" w:rsidRDefault="00C15210" w:rsidP="000A4812">
      <w:pPr>
        <w:rPr>
          <w:del w:id="374" w:author="Fiorella Piriz Sapio" w:date="2023-02-03T12:28:00Z"/>
          <w:rFonts w:ascii="Century Gothic" w:eastAsiaTheme="majorEastAsia" w:hAnsi="Century Gothic" w:cstheme="majorBidi"/>
          <w:color w:val="DA291C" w:themeColor="accent1"/>
          <w:sz w:val="36"/>
          <w:szCs w:val="32"/>
        </w:rPr>
        <w:pPrChange w:id="375" w:author="Fiorella Piriz Sapio" w:date="2023-07-22T18:35:00Z">
          <w:pPr/>
        </w:pPrChange>
      </w:pPr>
      <w:del w:id="376" w:author="Fiorella Piriz Sapio" w:date="2023-02-03T12:28:00Z">
        <w:r w:rsidRPr="00436C61" w:rsidDel="00140552">
          <w:rPr>
            <w:rFonts w:ascii="Century Gothic" w:eastAsiaTheme="majorEastAsia" w:hAnsi="Century Gothic" w:cstheme="majorBidi"/>
            <w:color w:val="DA291C" w:themeColor="accent1"/>
            <w:sz w:val="36"/>
            <w:szCs w:val="32"/>
          </w:rPr>
          <w:delText>Alcance</w:delText>
        </w:r>
      </w:del>
    </w:p>
    <w:p w14:paraId="75B08D38" w14:textId="10BA5EE4" w:rsidR="007842DD" w:rsidRPr="00203B9C" w:rsidDel="00140552" w:rsidRDefault="00DE7D94" w:rsidP="000A4812">
      <w:pPr>
        <w:rPr>
          <w:del w:id="377" w:author="Fiorella Piriz Sapio" w:date="2023-02-03T12:28:00Z"/>
        </w:rPr>
        <w:pPrChange w:id="378" w:author="Fiorella Piriz Sapio" w:date="2023-07-22T18:35:00Z">
          <w:pPr/>
        </w:pPrChange>
      </w:pPr>
      <w:del w:id="379" w:author="Fiorella Piriz Sapio" w:date="2023-02-03T12:28:00Z">
        <w:r w:rsidRPr="00203B9C" w:rsidDel="00140552">
          <w:delText>Alcance del proyecto.</w:delText>
        </w:r>
        <w:bookmarkStart w:id="380" w:name="_Toc126323834"/>
        <w:bookmarkStart w:id="381" w:name="_Toc126845269"/>
        <w:bookmarkStart w:id="382" w:name="_Toc127219750"/>
        <w:bookmarkStart w:id="383" w:name="_Toc127433592"/>
        <w:bookmarkEnd w:id="380"/>
        <w:bookmarkEnd w:id="381"/>
        <w:bookmarkEnd w:id="382"/>
        <w:bookmarkEnd w:id="383"/>
      </w:del>
    </w:p>
    <w:p w14:paraId="09B8CE1D" w14:textId="4DB5A006" w:rsidR="001D7DF4" w:rsidRPr="00203B9C" w:rsidDel="00B25D16" w:rsidRDefault="001D7DF4" w:rsidP="000A4812">
      <w:pPr>
        <w:rPr>
          <w:del w:id="384" w:author="Fiorella Piriz Sapio" w:date="2023-02-20T19:15:00Z"/>
        </w:rPr>
        <w:pPrChange w:id="385" w:author="Fiorella Piriz Sapio" w:date="2023-07-22T18:35:00Z">
          <w:pPr>
            <w:pStyle w:val="Ttulo1"/>
          </w:pPr>
        </w:pPrChange>
      </w:pPr>
      <w:bookmarkStart w:id="386" w:name="_Toc246991496"/>
      <w:bookmarkStart w:id="387" w:name="_Toc246991518"/>
      <w:bookmarkStart w:id="388" w:name="_Toc246991606"/>
      <w:bookmarkStart w:id="389" w:name="_Toc246992050"/>
      <w:bookmarkStart w:id="390" w:name="_Toc246995101"/>
      <w:bookmarkStart w:id="391" w:name="_Toc246995127"/>
      <w:bookmarkStart w:id="392" w:name="_Toc246995241"/>
      <w:bookmarkStart w:id="393" w:name="_Toc246995352"/>
      <w:bookmarkStart w:id="394" w:name="_Toc246995464"/>
      <w:del w:id="395" w:author="Fiorella Piriz Sapio" w:date="2023-02-20T19:15:00Z">
        <w:r w:rsidRPr="00203B9C" w:rsidDel="00B25D16">
          <w:delText>Propuesta técnica</w:delText>
        </w:r>
        <w:bookmarkEnd w:id="386"/>
        <w:bookmarkEnd w:id="387"/>
        <w:bookmarkEnd w:id="388"/>
        <w:bookmarkEnd w:id="389"/>
        <w:bookmarkEnd w:id="390"/>
        <w:bookmarkEnd w:id="391"/>
        <w:bookmarkEnd w:id="392"/>
        <w:bookmarkEnd w:id="393"/>
        <w:bookmarkEnd w:id="394"/>
      </w:del>
    </w:p>
    <w:p w14:paraId="592DEF90" w14:textId="6996D89F" w:rsidR="00745050" w:rsidDel="00B25D16" w:rsidRDefault="00F14C8F" w:rsidP="000A4812">
      <w:pPr>
        <w:rPr>
          <w:del w:id="396" w:author="Fiorella Piriz Sapio" w:date="2023-02-20T19:15:00Z"/>
        </w:rPr>
        <w:pPrChange w:id="397" w:author="Fiorella Piriz Sapio" w:date="2023-07-22T18:35:00Z">
          <w:pPr/>
        </w:pPrChange>
      </w:pPr>
      <w:del w:id="398" w:author="Fiorella Piriz Sapio" w:date="2023-02-20T19:15:00Z">
        <w:r w:rsidDel="00B25D16">
          <w:delText xml:space="preserve">En este apartado se detallarán de forma resumida cada una de las </w:delText>
        </w:r>
        <w:r w:rsidRPr="00194EAE" w:rsidDel="00B25D16">
          <w:rPr>
            <w:b/>
            <w:bCs/>
          </w:rPr>
          <w:delText>fases del proyecto</w:delText>
        </w:r>
        <w:r w:rsidDel="00B25D16">
          <w:delText>, incluyendo tanto los objetivos como los entregables de cada una de ellas</w:delText>
        </w:r>
        <w:r w:rsidR="00DE7D94" w:rsidRPr="00203B9C" w:rsidDel="00B25D16">
          <w:delText>.</w:delText>
        </w:r>
        <w:r w:rsidR="00745050" w:rsidDel="00B25D16">
          <w:delText xml:space="preserve"> </w:delText>
        </w:r>
      </w:del>
    </w:p>
    <w:p w14:paraId="11C7DC52" w14:textId="06B976C8" w:rsidR="001D7DF4" w:rsidDel="00B25D16" w:rsidRDefault="00745050" w:rsidP="000A4812">
      <w:pPr>
        <w:rPr>
          <w:del w:id="399" w:author="Fiorella Piriz Sapio" w:date="2023-02-20T19:15:00Z"/>
        </w:rPr>
        <w:pPrChange w:id="400" w:author="Fiorella Piriz Sapio" w:date="2023-07-22T18:35:00Z">
          <w:pPr/>
        </w:pPrChange>
      </w:pPr>
      <w:del w:id="401" w:author="Fiorella Piriz Sapio" w:date="2023-02-20T19:15:00Z">
        <w:r w:rsidDel="00B25D16">
          <w:delText>Se debe tener en cuenta que no se trata de un proceso lineal si no de un proceso cíclico, pudiendo retroceder a las fases anteriores si fuera necesario.</w:delText>
        </w:r>
      </w:del>
    </w:p>
    <w:p w14:paraId="1C7B7CBF" w14:textId="7E73350C" w:rsidR="00ED2C28" w:rsidRPr="00584A45" w:rsidDel="00B25D16" w:rsidRDefault="00B17C25" w:rsidP="000A4812">
      <w:pPr>
        <w:rPr>
          <w:del w:id="402" w:author="Fiorella Piriz Sapio" w:date="2023-02-20T19:15:00Z"/>
        </w:rPr>
        <w:pPrChange w:id="403" w:author="Fiorella Piriz Sapio" w:date="2023-07-22T18:35:00Z">
          <w:pPr>
            <w:pStyle w:val="Ttulo2"/>
          </w:pPr>
        </w:pPrChange>
      </w:pPr>
      <w:del w:id="404" w:author="Fiorella Piriz Sapio" w:date="2023-02-20T19:15:00Z">
        <w:r w:rsidDel="00B25D16">
          <w:delText>Fases</w:delText>
        </w:r>
      </w:del>
    </w:p>
    <w:p w14:paraId="4FF6C88A" w14:textId="147B8352" w:rsidR="00B17C25" w:rsidDel="00B25D16" w:rsidRDefault="00F14C8F" w:rsidP="000A4812">
      <w:pPr>
        <w:rPr>
          <w:del w:id="405" w:author="Fiorella Piriz Sapio" w:date="2023-02-20T19:15:00Z"/>
        </w:rPr>
        <w:pPrChange w:id="406" w:author="Fiorella Piriz Sapio" w:date="2023-07-22T18:35:00Z">
          <w:pPr>
            <w:pStyle w:val="Ttulo3"/>
          </w:pPr>
        </w:pPrChange>
      </w:pPr>
      <w:del w:id="407" w:author="Fiorella Piriz Sapio" w:date="2023-02-20T19:15:00Z">
        <w:r w:rsidDel="00B25D16">
          <w:delText>A</w:delText>
        </w:r>
        <w:r w:rsidR="00B17C25" w:rsidDel="00B25D16">
          <w:delText>uditoría</w:delText>
        </w:r>
        <w:r w:rsidDel="00B25D16">
          <w:delText xml:space="preserve"> </w:delText>
        </w:r>
        <w:r w:rsidR="00B17C25" w:rsidDel="00B25D16">
          <w:delText>y revisión del estado actual</w:delText>
        </w:r>
      </w:del>
    </w:p>
    <w:p w14:paraId="674EE333" w14:textId="34B522DC" w:rsidR="00F14C8F" w:rsidDel="00B25D16" w:rsidRDefault="00710BC6" w:rsidP="000A4812">
      <w:pPr>
        <w:rPr>
          <w:del w:id="408" w:author="Fiorella Piriz Sapio" w:date="2023-02-20T19:15:00Z"/>
        </w:rPr>
        <w:pPrChange w:id="409" w:author="Fiorella Piriz Sapio" w:date="2023-07-22T18:35:00Z">
          <w:pPr/>
        </w:pPrChange>
      </w:pPr>
      <w:del w:id="410" w:author="Fiorella Piriz Sapio" w:date="2023-02-20T19:15:00Z">
        <w:r w:rsidDel="00B25D16">
          <w:delText xml:space="preserve">En esta fase se </w:delText>
        </w:r>
        <w:r w:rsidRPr="00194EAE" w:rsidDel="00B25D16">
          <w:rPr>
            <w:b/>
            <w:bCs/>
          </w:rPr>
          <w:delText>estudiará</w:delText>
        </w:r>
        <w:r w:rsidDel="00B25D16">
          <w:delText xml:space="preserve"> el </w:delText>
        </w:r>
        <w:r w:rsidRPr="00194EAE" w:rsidDel="00B25D16">
          <w:rPr>
            <w:b/>
            <w:bCs/>
          </w:rPr>
          <w:delText>estado de la arquitectura</w:delText>
        </w:r>
        <w:r w:rsidDel="00B25D16">
          <w:delText xml:space="preserve"> con el fin de</w:delText>
        </w:r>
        <w:r w:rsidR="00F14C8F" w:rsidDel="00B25D16">
          <w:delText>:</w:delText>
        </w:r>
      </w:del>
    </w:p>
    <w:p w14:paraId="75E0294F" w14:textId="414C3357" w:rsidR="00F14C8F" w:rsidDel="00B25D16" w:rsidRDefault="00710BC6" w:rsidP="000A4812">
      <w:pPr>
        <w:rPr>
          <w:del w:id="411" w:author="Fiorella Piriz Sapio" w:date="2023-02-20T19:15:00Z"/>
        </w:rPr>
        <w:pPrChange w:id="412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13" w:author="Fiorella Piriz Sapio" w:date="2023-02-20T19:15:00Z">
        <w:r w:rsidDel="00B25D16">
          <w:delText>Conocer los componentes del sistema actual.</w:delText>
        </w:r>
      </w:del>
    </w:p>
    <w:p w14:paraId="2ED096A5" w14:textId="5F929EFF" w:rsidR="00710BC6" w:rsidDel="00B25D16" w:rsidRDefault="00710BC6" w:rsidP="000A4812">
      <w:pPr>
        <w:rPr>
          <w:del w:id="414" w:author="Fiorella Piriz Sapio" w:date="2023-02-20T19:15:00Z"/>
        </w:rPr>
        <w:pPrChange w:id="415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16" w:author="Fiorella Piriz Sapio" w:date="2023-02-20T19:15:00Z">
        <w:r w:rsidDel="00B25D16">
          <w:delText>Decidir qué elementos se deben mantener y cuáles no.</w:delText>
        </w:r>
      </w:del>
    </w:p>
    <w:p w14:paraId="6DC6E22E" w14:textId="3F50CFA5" w:rsidR="00710BC6" w:rsidDel="00B25D16" w:rsidRDefault="00710BC6" w:rsidP="000A4812">
      <w:pPr>
        <w:rPr>
          <w:del w:id="417" w:author="Fiorella Piriz Sapio" w:date="2023-02-20T19:15:00Z"/>
        </w:rPr>
        <w:pPrChange w:id="418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19" w:author="Fiorella Piriz Sapio" w:date="2023-02-20T19:15:00Z">
        <w:r w:rsidDel="00B25D16">
          <w:delText>Explorar inicialmente los datos a explotar.</w:delText>
        </w:r>
      </w:del>
    </w:p>
    <w:p w14:paraId="4C4094F0" w14:textId="3BB0996D" w:rsidR="00745050" w:rsidDel="00B25D16" w:rsidRDefault="00745050" w:rsidP="000A4812">
      <w:pPr>
        <w:rPr>
          <w:del w:id="420" w:author="Fiorella Piriz Sapio" w:date="2023-02-20T19:15:00Z"/>
          <w:moveFrom w:id="421" w:author="Fiorella Piriz Sapio" w:date="2023-02-02T16:35:00Z"/>
        </w:rPr>
        <w:pPrChange w:id="422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moveFromRangeStart w:id="423" w:author="Fiorella Piriz Sapio" w:date="2023-02-02T16:35:00Z" w:name="move126248171"/>
      <w:moveFrom w:id="424" w:author="Fiorella Piriz Sapio" w:date="2023-02-02T16:35:00Z">
        <w:del w:id="425" w:author="Fiorella Piriz Sapio" w:date="2023-02-20T19:15:00Z">
          <w:r w:rsidDel="00B25D16">
            <w:delText>Validar si la información es suficiente o enriquecer los datos si fuera necesario.</w:delText>
          </w:r>
        </w:del>
      </w:moveFrom>
    </w:p>
    <w:moveFromRangeEnd w:id="423"/>
    <w:p w14:paraId="55133300" w14:textId="2FA7EA5A" w:rsidR="00F20DF2" w:rsidDel="00B25D16" w:rsidRDefault="00710BC6" w:rsidP="000A4812">
      <w:pPr>
        <w:rPr>
          <w:del w:id="426" w:author="Fiorella Piriz Sapio" w:date="2023-02-20T19:15:00Z"/>
        </w:rPr>
        <w:pPrChange w:id="427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28" w:author="Fiorella Piriz Sapio" w:date="2023-02-20T19:15:00Z">
        <w:r w:rsidDel="00B25D16">
          <w:delText>Alinear las ideas de todos los integrantes del proyecto.</w:delText>
        </w:r>
      </w:del>
    </w:p>
    <w:p w14:paraId="38C308B8" w14:textId="3182A850" w:rsidR="00710BC6" w:rsidRPr="00F14C8F" w:rsidDel="00B25D16" w:rsidRDefault="00710BC6" w:rsidP="000A4812">
      <w:pPr>
        <w:rPr>
          <w:del w:id="429" w:author="Fiorella Piriz Sapio" w:date="2023-02-20T19:15:00Z"/>
        </w:rPr>
        <w:pPrChange w:id="430" w:author="Fiorella Piriz Sapio" w:date="2023-07-22T18:35:00Z">
          <w:pPr/>
        </w:pPrChange>
      </w:pPr>
      <w:del w:id="431" w:author="Fiorella Piriz Sapio" w:date="2023-02-03T12:28:00Z">
        <w:r w:rsidDel="00140552">
          <w:delText xml:space="preserve">Como resultado de </w:delText>
        </w:r>
      </w:del>
      <w:del w:id="432" w:author="Fiorella Piriz Sapio" w:date="2023-02-20T19:15:00Z">
        <w:r w:rsidDel="00B25D16">
          <w:delText xml:space="preserve">esta fase se generará un </w:delText>
        </w:r>
        <w:r w:rsidRPr="00F20DF2" w:rsidDel="00B25D16">
          <w:rPr>
            <w:b/>
            <w:bCs/>
          </w:rPr>
          <w:delText xml:space="preserve">documento de </w:delText>
        </w:r>
      </w:del>
      <w:del w:id="433" w:author="Fiorella Piriz Sapio" w:date="2023-02-02T16:36:00Z">
        <w:r w:rsidRPr="00F20DF2" w:rsidDel="00E66164">
          <w:rPr>
            <w:b/>
            <w:bCs/>
          </w:rPr>
          <w:delText>kickoff</w:delText>
        </w:r>
        <w:r w:rsidDel="00E66164">
          <w:delText xml:space="preserve"> </w:delText>
        </w:r>
      </w:del>
      <w:del w:id="434" w:author="Fiorella Piriz Sapio" w:date="2023-02-20T19:15:00Z">
        <w:r w:rsidDel="00B25D16">
          <w:delText xml:space="preserve">en el que se detalle </w:delText>
        </w:r>
        <w:r w:rsidR="006B5FEA" w:rsidDel="00B25D16">
          <w:delText>el alcance del proyecto.</w:delText>
        </w:r>
        <w:r w:rsidDel="00B25D16">
          <w:delText xml:space="preserve"> </w:delText>
        </w:r>
      </w:del>
    </w:p>
    <w:p w14:paraId="001088E6" w14:textId="665BFA0E" w:rsidR="00891E45" w:rsidDel="00B25D16" w:rsidRDefault="006B5FEA" w:rsidP="000A4812">
      <w:pPr>
        <w:rPr>
          <w:del w:id="435" w:author="Fiorella Piriz Sapio" w:date="2023-02-20T19:15:00Z"/>
        </w:rPr>
        <w:pPrChange w:id="436" w:author="Fiorella Piriz Sapio" w:date="2023-07-22T18:35:00Z">
          <w:pPr>
            <w:pStyle w:val="Ttulo3"/>
          </w:pPr>
        </w:pPrChange>
      </w:pPr>
      <w:del w:id="437" w:author="Fiorella Piriz Sapio" w:date="2023-02-20T19:15:00Z">
        <w:r w:rsidDel="00B25D16">
          <w:delText>A</w:delText>
        </w:r>
        <w:r w:rsidR="00B17C25" w:rsidDel="00B25D16">
          <w:delText>nálisis técnic</w:delText>
        </w:r>
        <w:r w:rsidR="00F14C8F" w:rsidDel="00B25D16">
          <w:delText>o</w:delText>
        </w:r>
      </w:del>
    </w:p>
    <w:p w14:paraId="4CB53A2B" w14:textId="6FB1E23D" w:rsidR="006B5FEA" w:rsidRPr="006B5FEA" w:rsidDel="00B25D16" w:rsidRDefault="006B5FEA" w:rsidP="000A4812">
      <w:pPr>
        <w:rPr>
          <w:del w:id="438" w:author="Fiorella Piriz Sapio" w:date="2023-02-20T19:15:00Z"/>
        </w:rPr>
        <w:pPrChange w:id="439" w:author="Fiorella Piriz Sapio" w:date="2023-07-22T18:35:00Z">
          <w:pPr/>
        </w:pPrChange>
      </w:pPr>
      <w:del w:id="440" w:author="Fiorella Piriz Sapio" w:date="2023-02-20T19:15:00Z">
        <w:r w:rsidDel="00B25D16">
          <w:delText xml:space="preserve">En este apartado se desarrollará el </w:delText>
        </w:r>
      </w:del>
      <w:del w:id="441" w:author="Fiorella Piriz Sapio" w:date="2023-02-14T17:38:00Z">
        <w:r w:rsidRPr="00194EAE" w:rsidDel="000C1803">
          <w:rPr>
            <w:b/>
            <w:bCs/>
          </w:rPr>
          <w:delText>plan de implementación</w:delText>
        </w:r>
      </w:del>
      <w:del w:id="442" w:author="Fiorella Piriz Sapio" w:date="2023-02-20T19:15:00Z">
        <w:r w:rsidDel="00B25D16">
          <w:delText>, que tiene como objetivo:</w:delText>
        </w:r>
      </w:del>
    </w:p>
    <w:p w14:paraId="5F468E93" w14:textId="5B36DEAE" w:rsidR="006B5FEA" w:rsidDel="00B25D16" w:rsidRDefault="006B5FEA" w:rsidP="000A4812">
      <w:pPr>
        <w:rPr>
          <w:del w:id="443" w:author="Fiorella Piriz Sapio" w:date="2023-02-20T19:15:00Z"/>
        </w:rPr>
        <w:pPrChange w:id="444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45" w:author="Fiorella Piriz Sapio" w:date="2023-02-20T19:15:00Z">
        <w:r w:rsidDel="00B25D16">
          <w:delText>Elección de los componentes de la arquitectura.</w:delText>
        </w:r>
      </w:del>
    </w:p>
    <w:p w14:paraId="0BBD4265" w14:textId="0875E662" w:rsidR="000C1803" w:rsidDel="00B25D16" w:rsidRDefault="006B5FEA" w:rsidP="000A4812">
      <w:pPr>
        <w:rPr>
          <w:del w:id="446" w:author="Fiorella Piriz Sapio" w:date="2023-02-20T19:15:00Z"/>
        </w:rPr>
        <w:pPrChange w:id="447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48" w:author="Fiorella Piriz Sapio" w:date="2023-02-20T19:15:00Z">
        <w:r w:rsidDel="00B25D16">
          <w:delText>Decidir cuál es la mejor arquitectura para el caso analizado.</w:delText>
        </w:r>
      </w:del>
    </w:p>
    <w:p w14:paraId="53BED3F2" w14:textId="74453C90" w:rsidR="006B5FEA" w:rsidDel="000C1803" w:rsidRDefault="006B5FEA" w:rsidP="000A4812">
      <w:pPr>
        <w:rPr>
          <w:del w:id="449" w:author="Fiorella Piriz Sapio" w:date="2023-02-14T17:38:00Z"/>
        </w:rPr>
        <w:pPrChange w:id="450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51" w:author="Fiorella Piriz Sapio" w:date="2023-02-14T17:38:00Z">
        <w:r w:rsidDel="000C1803">
          <w:delText>Definir las actividades a realizar.</w:delText>
        </w:r>
        <w:bookmarkStart w:id="452" w:name="_Toc127433599"/>
        <w:bookmarkEnd w:id="452"/>
      </w:del>
    </w:p>
    <w:p w14:paraId="15607ECD" w14:textId="66AFE748" w:rsidR="00891E45" w:rsidDel="000C1803" w:rsidRDefault="006B5FEA" w:rsidP="000A4812">
      <w:pPr>
        <w:rPr>
          <w:del w:id="453" w:author="Fiorella Piriz Sapio" w:date="2023-02-14T17:38:00Z"/>
        </w:rPr>
        <w:pPrChange w:id="454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55" w:author="Fiorella Piriz Sapio" w:date="2023-02-14T17:38:00Z">
        <w:r w:rsidDel="000C1803">
          <w:delText>Establecer los objetivos del proyecto.</w:delText>
        </w:r>
        <w:bookmarkStart w:id="456" w:name="_Toc127433600"/>
        <w:bookmarkEnd w:id="456"/>
      </w:del>
    </w:p>
    <w:p w14:paraId="1BB060DC" w14:textId="4CB691E5" w:rsidR="00F20DF2" w:rsidRPr="00891E45" w:rsidDel="000C1803" w:rsidRDefault="00F20DF2" w:rsidP="000A4812">
      <w:pPr>
        <w:rPr>
          <w:del w:id="457" w:author="Fiorella Piriz Sapio" w:date="2023-02-14T17:38:00Z"/>
        </w:rPr>
        <w:pPrChange w:id="458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59" w:author="Fiorella Piriz Sapio" w:date="2023-02-14T17:38:00Z">
        <w:r w:rsidDel="000C1803">
          <w:delText>Planificar el proyecto.</w:delText>
        </w:r>
        <w:bookmarkStart w:id="460" w:name="_Toc127433601"/>
        <w:bookmarkEnd w:id="460"/>
      </w:del>
    </w:p>
    <w:p w14:paraId="31ED4E80" w14:textId="50D1BE62" w:rsidR="00B17C25" w:rsidDel="00B25D16" w:rsidRDefault="00B17C25" w:rsidP="000A4812">
      <w:pPr>
        <w:rPr>
          <w:del w:id="461" w:author="Fiorella Piriz Sapio" w:date="2023-02-20T19:15:00Z"/>
        </w:rPr>
        <w:pPrChange w:id="462" w:author="Fiorella Piriz Sapio" w:date="2023-07-22T18:35:00Z">
          <w:pPr>
            <w:pStyle w:val="Ttulo3"/>
          </w:pPr>
        </w:pPrChange>
      </w:pPr>
      <w:del w:id="463" w:author="Fiorella Piriz Sapio" w:date="2023-02-20T19:15:00Z">
        <w:r w:rsidDel="00B25D16">
          <w:delText>Análisis funcional</w:delText>
        </w:r>
      </w:del>
    </w:p>
    <w:p w14:paraId="67B4494C" w14:textId="21AE9147" w:rsidR="00E66164" w:rsidDel="00E66164" w:rsidRDefault="00F20DF2" w:rsidP="000A4812">
      <w:pPr>
        <w:rPr>
          <w:del w:id="464" w:author="Fiorella Piriz Sapio" w:date="2023-02-02T16:38:00Z"/>
        </w:rPr>
        <w:pPrChange w:id="465" w:author="Fiorella Piriz Sapio" w:date="2023-07-22T18:35:00Z">
          <w:pPr>
            <w:pStyle w:val="Prrafodelista"/>
          </w:pPr>
        </w:pPrChange>
      </w:pPr>
      <w:del w:id="466" w:author="Fiorella Piriz Sapio" w:date="2023-02-20T19:15:00Z">
        <w:r w:rsidDel="00B25D16">
          <w:delText xml:space="preserve">En esta fase el objetivo es </w:delText>
        </w:r>
        <w:r w:rsidRPr="00194EAE" w:rsidDel="00B25D16">
          <w:rPr>
            <w:b/>
            <w:bCs/>
          </w:rPr>
          <w:delText>definir los requisitos funcionales del proyecto</w:delText>
        </w:r>
        <w:r w:rsidDel="00B25D16">
          <w:delText>, que en este caso incluye las necesidades del frontend y del backend. Por tanto, se definirán de forma detallada y precisa las funcionalidades de la herramienta a desarrollar</w:delText>
        </w:r>
      </w:del>
      <w:del w:id="467" w:author="Fiorella Piriz Sapio" w:date="2023-02-03T12:29:00Z">
        <w:r w:rsidDel="00140552">
          <w:delText xml:space="preserve">, que </w:delText>
        </w:r>
      </w:del>
      <w:del w:id="468" w:author="Fiorella Piriz Sapio" w:date="2023-02-20T19:15:00Z">
        <w:r w:rsidDel="00B25D16">
          <w:delText xml:space="preserve">se </w:delText>
        </w:r>
      </w:del>
      <w:del w:id="469" w:author="Fiorella Piriz Sapio" w:date="2023-02-03T12:29:00Z">
        <w:r w:rsidDel="00140552">
          <w:delText>rec</w:delText>
        </w:r>
      </w:del>
      <w:del w:id="470" w:author="Fiorella Piriz Sapio" w:date="2023-02-20T19:15:00Z">
        <w:r w:rsidDel="00B25D16">
          <w:delText xml:space="preserve">oge en el </w:delText>
        </w:r>
        <w:r w:rsidRPr="00F20DF2" w:rsidDel="00B25D16">
          <w:rPr>
            <w:b/>
            <w:bCs/>
          </w:rPr>
          <w:delText>Documento General de Requisitos</w:delText>
        </w:r>
        <w:r w:rsidDel="00B25D16">
          <w:delText>.</w:delText>
        </w:r>
      </w:del>
      <w:moveToRangeStart w:id="471" w:author="Fiorella Piriz Sapio" w:date="2023-02-02T16:35:00Z" w:name="move126248171"/>
      <w:moveTo w:id="472" w:author="Fiorella Piriz Sapio" w:date="2023-02-02T16:35:00Z">
        <w:del w:id="473" w:author="Fiorella Piriz Sapio" w:date="2023-02-02T16:41:00Z">
          <w:r w:rsidR="00E66164" w:rsidDel="008F4BAF">
            <w:delText>Validar si la información es suficiente o enriquecer los datos si fuera necesario.</w:delText>
          </w:r>
        </w:del>
      </w:moveTo>
    </w:p>
    <w:moveToRangeEnd w:id="471"/>
    <w:p w14:paraId="4025AAC9" w14:textId="4BA6EE16" w:rsidR="008F4BAF" w:rsidRPr="00F20DF2" w:rsidDel="00B25D16" w:rsidRDefault="008F4BAF" w:rsidP="000A4812">
      <w:pPr>
        <w:rPr>
          <w:del w:id="474" w:author="Fiorella Piriz Sapio" w:date="2023-02-20T19:15:00Z"/>
        </w:rPr>
        <w:pPrChange w:id="475" w:author="Fiorella Piriz Sapio" w:date="2023-07-22T18:35:00Z">
          <w:pPr/>
        </w:pPrChange>
      </w:pPr>
    </w:p>
    <w:p w14:paraId="77E94554" w14:textId="0BE1A575" w:rsidR="00B17C25" w:rsidDel="00B25D16" w:rsidRDefault="00F14C8F" w:rsidP="000A4812">
      <w:pPr>
        <w:rPr>
          <w:del w:id="476" w:author="Fiorella Piriz Sapio" w:date="2023-02-20T19:15:00Z"/>
        </w:rPr>
        <w:pPrChange w:id="477" w:author="Fiorella Piriz Sapio" w:date="2023-07-22T18:35:00Z">
          <w:pPr>
            <w:pStyle w:val="Ttulo3"/>
          </w:pPr>
        </w:pPrChange>
      </w:pPr>
      <w:del w:id="478" w:author="Fiorella Piriz Sapio" w:date="2023-02-20T19:15:00Z">
        <w:r w:rsidDel="00B25D16">
          <w:delText>Desarrollo</w:delText>
        </w:r>
      </w:del>
    </w:p>
    <w:p w14:paraId="2528DA09" w14:textId="0B39226A" w:rsidR="00F20DF2" w:rsidDel="00B25D16" w:rsidRDefault="00F20DF2" w:rsidP="000A4812">
      <w:pPr>
        <w:rPr>
          <w:del w:id="479" w:author="Fiorella Piriz Sapio" w:date="2023-02-20T19:15:00Z"/>
        </w:rPr>
        <w:pPrChange w:id="480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481" w:author="Fiorella Piriz Sapio" w:date="2023-02-20T19:15:00Z">
        <w:r w:rsidDel="00B25D16">
          <w:delText>Implementar la solución</w:delText>
        </w:r>
        <w:r w:rsidR="001D2F8C" w:rsidDel="00B25D16">
          <w:delText>.</w:delText>
        </w:r>
      </w:del>
    </w:p>
    <w:p w14:paraId="4BDE6D39" w14:textId="2E17E57A" w:rsidR="001D2F8C" w:rsidDel="00B25D16" w:rsidRDefault="001D2F8C" w:rsidP="000A4812">
      <w:pPr>
        <w:rPr>
          <w:del w:id="482" w:author="Fiorella Piriz Sapio" w:date="2023-02-20T19:15:00Z"/>
        </w:rPr>
        <w:pPrChange w:id="483" w:author="Fiorella Piriz Sapio" w:date="2023-07-22T18:35:00Z">
          <w:pPr>
            <w:pStyle w:val="Prrafodelista"/>
            <w:numPr>
              <w:ilvl w:val="1"/>
              <w:numId w:val="4"/>
            </w:numPr>
            <w:ind w:left="1800" w:hanging="360"/>
          </w:pPr>
        </w:pPrChange>
      </w:pPr>
      <w:del w:id="484" w:author="Fiorella Piriz Sapio" w:date="2023-02-20T19:15:00Z">
        <w:r w:rsidRPr="00E25407" w:rsidDel="00B25D16">
          <w:rPr>
            <w:b/>
            <w:bCs/>
          </w:rPr>
          <w:delText>Instalación y configuración</w:delText>
        </w:r>
        <w:r w:rsidDel="00B25D16">
          <w:delText xml:space="preserve"> de componentes.</w:delText>
        </w:r>
      </w:del>
    </w:p>
    <w:p w14:paraId="2A173C7A" w14:textId="4395A553" w:rsidR="00194EAE" w:rsidDel="00B25D16" w:rsidRDefault="00194EAE" w:rsidP="000A4812">
      <w:pPr>
        <w:rPr>
          <w:del w:id="485" w:author="Fiorella Piriz Sapio" w:date="2023-02-20T19:15:00Z"/>
        </w:rPr>
        <w:pPrChange w:id="486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487" w:author="Fiorella Piriz Sapio" w:date="2023-02-20T19:15:00Z">
        <w:r w:rsidDel="00B25D16">
          <w:delText>Kafka</w:delText>
        </w:r>
      </w:del>
    </w:p>
    <w:p w14:paraId="02E1E416" w14:textId="5D06173C" w:rsidR="00194EAE" w:rsidDel="00B25D16" w:rsidRDefault="00194EAE" w:rsidP="000A4812">
      <w:pPr>
        <w:rPr>
          <w:del w:id="488" w:author="Fiorella Piriz Sapio" w:date="2023-02-20T19:15:00Z"/>
        </w:rPr>
        <w:pPrChange w:id="489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490" w:author="Fiorella Piriz Sapio" w:date="2023-02-20T19:15:00Z">
        <w:r w:rsidDel="00B25D16">
          <w:delText>Nifi</w:delText>
        </w:r>
      </w:del>
    </w:p>
    <w:p w14:paraId="6D417064" w14:textId="62905F93" w:rsidR="00194EAE" w:rsidDel="00B25D16" w:rsidRDefault="00194EAE" w:rsidP="000A4812">
      <w:pPr>
        <w:rPr>
          <w:del w:id="491" w:author="Fiorella Piriz Sapio" w:date="2023-02-20T19:15:00Z"/>
        </w:rPr>
        <w:pPrChange w:id="492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493" w:author="Fiorella Piriz Sapio" w:date="2023-02-20T19:15:00Z">
        <w:r w:rsidDel="00B25D16">
          <w:delText>ElasticSearch</w:delText>
        </w:r>
      </w:del>
    </w:p>
    <w:p w14:paraId="01585D97" w14:textId="2B8FCD57" w:rsidR="008F4BAF" w:rsidDel="00B25D16" w:rsidRDefault="00194EAE" w:rsidP="000A4812">
      <w:pPr>
        <w:rPr>
          <w:del w:id="494" w:author="Fiorella Piriz Sapio" w:date="2023-02-20T19:15:00Z"/>
        </w:rPr>
        <w:pPrChange w:id="495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496" w:author="Fiorella Piriz Sapio" w:date="2023-02-20T19:15:00Z">
        <w:r w:rsidDel="00B25D16">
          <w:delText>Grafana</w:delText>
        </w:r>
      </w:del>
    </w:p>
    <w:p w14:paraId="285F7B64" w14:textId="5E0A648D" w:rsidR="00140552" w:rsidDel="00B25D16" w:rsidRDefault="00745050" w:rsidP="000A4812">
      <w:pPr>
        <w:rPr>
          <w:del w:id="497" w:author="Fiorella Piriz Sapio" w:date="2023-02-20T19:15:00Z"/>
        </w:rPr>
        <w:pPrChange w:id="498" w:author="Fiorella Piriz Sapio" w:date="2023-07-22T18:35:00Z">
          <w:pPr>
            <w:pStyle w:val="Prrafodelista"/>
            <w:ind w:left="1418"/>
          </w:pPr>
        </w:pPrChange>
      </w:pPr>
      <w:del w:id="499" w:author="Fiorella Piriz Sapio" w:date="2023-02-20T19:15:00Z">
        <w:r w:rsidDel="00B25D16">
          <w:delText>Como gran parte</w:delText>
        </w:r>
      </w:del>
      <w:del w:id="500" w:author="Fiorella Piriz Sapio" w:date="2023-02-03T10:04:00Z">
        <w:r w:rsidDel="001E72A4">
          <w:delText>s</w:delText>
        </w:r>
      </w:del>
      <w:del w:id="501" w:author="Fiorella Piriz Sapio" w:date="2023-02-20T19:15:00Z">
        <w:r w:rsidDel="00B25D16">
          <w:delText xml:space="preserve"> de estos componentes ya están desplegados, lo que se hará </w:delText>
        </w:r>
        <w:r w:rsidRPr="00745050" w:rsidDel="00B25D16">
          <w:rPr>
            <w:b/>
            <w:bCs/>
          </w:rPr>
          <w:delText>es actualizar el entorno actual</w:delText>
        </w:r>
        <w:r w:rsidDel="00B25D16">
          <w:delText xml:space="preserve"> para dejar todo en funcionamiento.</w:delText>
        </w:r>
      </w:del>
    </w:p>
    <w:p w14:paraId="036B9F35" w14:textId="09465607" w:rsidR="00140552" w:rsidDel="00B25D16" w:rsidRDefault="00140552" w:rsidP="000A4812">
      <w:pPr>
        <w:rPr>
          <w:del w:id="502" w:author="Fiorella Piriz Sapio" w:date="2023-02-20T19:15:00Z"/>
        </w:rPr>
        <w:pPrChange w:id="503" w:author="Fiorella Piriz Sapio" w:date="2023-07-22T18:35:00Z">
          <w:pPr>
            <w:pStyle w:val="Prrafodelista"/>
            <w:ind w:left="1418"/>
          </w:pPr>
        </w:pPrChange>
      </w:pPr>
    </w:p>
    <w:p w14:paraId="56ACE79E" w14:textId="7A3A901F" w:rsidR="001D2F8C" w:rsidDel="00B25D16" w:rsidRDefault="001D2F8C" w:rsidP="000A4812">
      <w:pPr>
        <w:rPr>
          <w:del w:id="504" w:author="Fiorella Piriz Sapio" w:date="2023-02-20T19:15:00Z"/>
        </w:rPr>
        <w:pPrChange w:id="505" w:author="Fiorella Piriz Sapio" w:date="2023-07-22T18:35:00Z">
          <w:pPr>
            <w:pStyle w:val="Prrafodelista"/>
            <w:numPr>
              <w:ilvl w:val="1"/>
              <w:numId w:val="4"/>
            </w:numPr>
            <w:ind w:left="1800" w:hanging="360"/>
          </w:pPr>
        </w:pPrChange>
      </w:pPr>
      <w:del w:id="506" w:author="Fiorella Piriz Sapio" w:date="2023-02-20T19:15:00Z">
        <w:r w:rsidRPr="00E25407" w:rsidDel="00B25D16">
          <w:rPr>
            <w:b/>
            <w:bCs/>
          </w:rPr>
          <w:delText>Procesamiento</w:delText>
        </w:r>
        <w:r w:rsidDel="00B25D16">
          <w:delText xml:space="preserve"> de datos</w:delText>
        </w:r>
        <w:r w:rsidR="00194EAE" w:rsidDel="00B25D16">
          <w:delText xml:space="preserve"> (en Python principalmente)</w:delText>
        </w:r>
        <w:r w:rsidDel="00B25D16">
          <w:delText>.</w:delText>
        </w:r>
      </w:del>
    </w:p>
    <w:p w14:paraId="1970E555" w14:textId="330E8AE1" w:rsidR="00194EAE" w:rsidDel="00B25D16" w:rsidRDefault="00194EAE" w:rsidP="000A4812">
      <w:pPr>
        <w:rPr>
          <w:del w:id="507" w:author="Fiorella Piriz Sapio" w:date="2023-02-20T19:15:00Z"/>
        </w:rPr>
        <w:pPrChange w:id="508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509" w:author="Fiorella Piriz Sapio" w:date="2023-02-20T19:15:00Z">
        <w:r w:rsidDel="00B25D16">
          <w:delText>Limpieza de datos.</w:delText>
        </w:r>
      </w:del>
    </w:p>
    <w:p w14:paraId="57B357C9" w14:textId="29C3CA43" w:rsidR="00194EAE" w:rsidDel="00B25D16" w:rsidRDefault="00194EAE" w:rsidP="000A4812">
      <w:pPr>
        <w:rPr>
          <w:del w:id="510" w:author="Fiorella Piriz Sapio" w:date="2023-02-20T19:15:00Z"/>
        </w:rPr>
        <w:pPrChange w:id="511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512" w:author="Fiorella Piriz Sapio" w:date="2023-02-20T19:15:00Z">
        <w:r w:rsidDel="00B25D16">
          <w:delText>Análisis descriptivo.</w:delText>
        </w:r>
      </w:del>
    </w:p>
    <w:p w14:paraId="699FC981" w14:textId="7C306D50" w:rsidR="00194EAE" w:rsidDel="00B25D16" w:rsidRDefault="00EF4314" w:rsidP="000A4812">
      <w:pPr>
        <w:rPr>
          <w:del w:id="513" w:author="Fiorella Piriz Sapio" w:date="2023-02-20T19:15:00Z"/>
        </w:rPr>
        <w:pPrChange w:id="514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515" w:author="Fiorella Piriz Sapio" w:date="2023-02-20T19:15:00Z">
        <w:r w:rsidDel="00B25D16">
          <w:delText>Selección</w:delText>
        </w:r>
        <w:r w:rsidR="00194EAE" w:rsidDel="00B25D16">
          <w:delText xml:space="preserve"> de la información más relevante.</w:delText>
        </w:r>
      </w:del>
    </w:p>
    <w:p w14:paraId="13F15D36" w14:textId="6313F474" w:rsidR="00EF4314" w:rsidDel="00B25D16" w:rsidRDefault="00194EAE" w:rsidP="000A4812">
      <w:pPr>
        <w:rPr>
          <w:del w:id="516" w:author="Fiorella Piriz Sapio" w:date="2023-02-20T19:15:00Z"/>
        </w:rPr>
        <w:pPrChange w:id="517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518" w:author="Fiorella Piriz Sapio" w:date="2023-02-20T19:15:00Z">
        <w:r w:rsidDel="00B25D16">
          <w:delText>Tratamiento de time-series (hetero</w:delText>
        </w:r>
        <w:r w:rsidR="00EF4314" w:rsidDel="00B25D16">
          <w:delText xml:space="preserve">cedasticidad, </w:delText>
        </w:r>
        <w:r w:rsidDel="00B25D16">
          <w:delText xml:space="preserve">tendencia, </w:delText>
        </w:r>
        <w:r w:rsidR="00EF4314" w:rsidDel="00B25D16">
          <w:delText>estacionalidad y ruido)</w:delText>
        </w:r>
      </w:del>
    </w:p>
    <w:p w14:paraId="10992F48" w14:textId="0F95F736" w:rsidR="00336942" w:rsidDel="00140552" w:rsidRDefault="00EF4314" w:rsidP="000A4812">
      <w:pPr>
        <w:rPr>
          <w:del w:id="519" w:author="Fiorella Piriz Sapio" w:date="2023-02-03T12:32:00Z"/>
        </w:rPr>
        <w:pPrChange w:id="520" w:author="Fiorella Piriz Sapio" w:date="2023-07-22T18:35:00Z">
          <w:pPr>
            <w:pStyle w:val="Prrafodelista"/>
          </w:pPr>
        </w:pPrChange>
      </w:pPr>
      <w:del w:id="521" w:author="Fiorella Piriz Sapio" w:date="2023-02-20T19:15:00Z">
        <w:r w:rsidDel="00B25D16">
          <w:delText>Predicción de time-series.</w:delText>
        </w:r>
      </w:del>
    </w:p>
    <w:p w14:paraId="4E5AEFC1" w14:textId="073989C5" w:rsidR="00EF4314" w:rsidDel="00B25D16" w:rsidRDefault="00EF4314" w:rsidP="000A4812">
      <w:pPr>
        <w:rPr>
          <w:del w:id="522" w:author="Fiorella Piriz Sapio" w:date="2023-02-20T19:15:00Z"/>
        </w:rPr>
        <w:pPrChange w:id="523" w:author="Fiorella Piriz Sapio" w:date="2023-07-22T18:35:00Z">
          <w:pPr>
            <w:pStyle w:val="Prrafodelista"/>
            <w:ind w:left="2160"/>
          </w:pPr>
        </w:pPrChange>
      </w:pPr>
    </w:p>
    <w:p w14:paraId="752B663A" w14:textId="3272F401" w:rsidR="00EF4314" w:rsidDel="00B25D16" w:rsidRDefault="00EF4314" w:rsidP="000A4812">
      <w:pPr>
        <w:rPr>
          <w:del w:id="524" w:author="Fiorella Piriz Sapio" w:date="2023-02-20T19:15:00Z"/>
        </w:rPr>
        <w:pPrChange w:id="525" w:author="Fiorella Piriz Sapio" w:date="2023-07-22T18:35:00Z">
          <w:pPr>
            <w:pStyle w:val="Prrafodelista"/>
            <w:numPr>
              <w:ilvl w:val="1"/>
              <w:numId w:val="4"/>
            </w:numPr>
            <w:ind w:left="1800" w:hanging="360"/>
          </w:pPr>
        </w:pPrChange>
      </w:pPr>
      <w:del w:id="526" w:author="Fiorella Piriz Sapio" w:date="2023-02-20T19:15:00Z">
        <w:r w:rsidRPr="00E25407" w:rsidDel="00B25D16">
          <w:rPr>
            <w:b/>
            <w:bCs/>
          </w:rPr>
          <w:delText>Visualización</w:delText>
        </w:r>
        <w:r w:rsidR="001D2F8C" w:rsidDel="00B25D16">
          <w:delText xml:space="preserve"> de datos. </w:delText>
        </w:r>
      </w:del>
    </w:p>
    <w:p w14:paraId="50B85A2A" w14:textId="76D5683B" w:rsidR="00E90FE6" w:rsidDel="00B25D16" w:rsidRDefault="00E90FE6" w:rsidP="000A4812">
      <w:pPr>
        <w:rPr>
          <w:del w:id="527" w:author="Fiorella Piriz Sapio" w:date="2023-02-20T19:15:00Z"/>
        </w:rPr>
        <w:pPrChange w:id="528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529" w:author="Fiorella Piriz Sapio" w:date="2023-02-20T19:15:00Z">
        <w:r w:rsidDel="00B25D16">
          <w:delText>Remodelación de la web ISM</w:delText>
        </w:r>
      </w:del>
      <w:del w:id="530" w:author="Fiorella Piriz Sapio" w:date="2023-02-02T17:00:00Z">
        <w:r w:rsidR="00B24FE6" w:rsidDel="00336942">
          <w:delText xml:space="preserve"> (</w:delText>
        </w:r>
        <w:r w:rsidR="00930992" w:rsidDel="00336942">
          <w:delText>¿¿</w:delText>
        </w:r>
        <w:r w:rsidR="00B24FE6" w:rsidDel="00336942">
          <w:delText>React??)</w:delText>
        </w:r>
        <w:r w:rsidDel="00336942">
          <w:delText>.</w:delText>
        </w:r>
      </w:del>
    </w:p>
    <w:p w14:paraId="37EA49D8" w14:textId="144F88FA" w:rsidR="00140552" w:rsidDel="00B25D16" w:rsidRDefault="00EF4314" w:rsidP="000A4812">
      <w:pPr>
        <w:rPr>
          <w:del w:id="531" w:author="Fiorella Piriz Sapio" w:date="2023-02-20T19:15:00Z"/>
        </w:rPr>
        <w:pPrChange w:id="532" w:author="Fiorella Piriz Sapio" w:date="2023-07-22T18:35:00Z">
          <w:pPr>
            <w:pStyle w:val="Prrafodelista"/>
            <w:numPr>
              <w:ilvl w:val="2"/>
              <w:numId w:val="4"/>
            </w:numPr>
            <w:ind w:left="2520" w:hanging="360"/>
          </w:pPr>
        </w:pPrChange>
      </w:pPr>
      <w:del w:id="533" w:author="Fiorella Piriz Sapio" w:date="2023-02-20T19:15:00Z">
        <w:r w:rsidDel="00B25D16">
          <w:delText xml:space="preserve">Diseño de </w:delText>
        </w:r>
        <w:r w:rsidR="00E90FE6" w:rsidDel="00B25D16">
          <w:delText>d</w:delText>
        </w:r>
        <w:r w:rsidDel="00B25D16">
          <w:delText>ashboards en Grafana</w:delText>
        </w:r>
      </w:del>
      <w:del w:id="534" w:author="Fiorella Piriz Sapio" w:date="2023-02-02T17:00:00Z">
        <w:r w:rsidR="00B24FE6" w:rsidDel="00336942">
          <w:delText xml:space="preserve"> (</w:delText>
        </w:r>
        <w:r w:rsidR="00930992" w:rsidDel="00336942">
          <w:delText>¿¿configuración de alertas??</w:delText>
        </w:r>
        <w:r w:rsidR="00B24FE6" w:rsidDel="00336942">
          <w:delText>)</w:delText>
        </w:r>
      </w:del>
    </w:p>
    <w:p w14:paraId="5EBB4638" w14:textId="0E465E0A" w:rsidR="00F20DF2" w:rsidDel="00B25D16" w:rsidRDefault="00F20DF2" w:rsidP="000A4812">
      <w:pPr>
        <w:rPr>
          <w:del w:id="535" w:author="Fiorella Piriz Sapio" w:date="2023-02-20T19:15:00Z"/>
        </w:rPr>
        <w:pPrChange w:id="536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537" w:author="Fiorella Piriz Sapio" w:date="2023-02-20T19:15:00Z">
        <w:r w:rsidDel="00B25D16">
          <w:delText xml:space="preserve">Generar </w:delText>
        </w:r>
        <w:r w:rsidRPr="00E25407" w:rsidDel="00B25D16">
          <w:rPr>
            <w:b/>
            <w:bCs/>
          </w:rPr>
          <w:delText>entregables</w:delText>
        </w:r>
        <w:r w:rsidDel="00B25D16">
          <w:delText xml:space="preserve"> funcionales.</w:delText>
        </w:r>
      </w:del>
    </w:p>
    <w:p w14:paraId="2FAB3D89" w14:textId="20087B87" w:rsidR="00F20DF2" w:rsidRPr="00F20DF2" w:rsidDel="00B25D16" w:rsidRDefault="00F20DF2" w:rsidP="000A4812">
      <w:pPr>
        <w:rPr>
          <w:del w:id="538" w:author="Fiorella Piriz Sapio" w:date="2023-02-20T19:15:00Z"/>
        </w:rPr>
        <w:pPrChange w:id="539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540" w:author="Fiorella Piriz Sapio" w:date="2023-02-20T19:15:00Z">
        <w:r w:rsidRPr="00E25407" w:rsidDel="00B25D16">
          <w:rPr>
            <w:b/>
            <w:bCs/>
          </w:rPr>
          <w:delText>Supervisión</w:delText>
        </w:r>
        <w:r w:rsidDel="00B25D16">
          <w:delText xml:space="preserve"> y control del proyecto.</w:delText>
        </w:r>
      </w:del>
    </w:p>
    <w:p w14:paraId="4B15A46C" w14:textId="00EEB42E" w:rsidR="00B17C25" w:rsidDel="00B25D16" w:rsidRDefault="00F14C8F" w:rsidP="000A4812">
      <w:pPr>
        <w:rPr>
          <w:del w:id="541" w:author="Fiorella Piriz Sapio" w:date="2023-02-20T19:15:00Z"/>
        </w:rPr>
        <w:pPrChange w:id="542" w:author="Fiorella Piriz Sapio" w:date="2023-07-22T18:35:00Z">
          <w:pPr>
            <w:pStyle w:val="Ttulo3"/>
          </w:pPr>
        </w:pPrChange>
      </w:pPr>
      <w:del w:id="543" w:author="Fiorella Piriz Sapio" w:date="2023-02-20T19:15:00Z">
        <w:r w:rsidDel="00B25D16">
          <w:delText>V</w:delText>
        </w:r>
        <w:r w:rsidR="00841188" w:rsidDel="00B25D16">
          <w:delText>alidación</w:delText>
        </w:r>
        <w:r w:rsidDel="00B25D16">
          <w:delText xml:space="preserve"> y testeo</w:delText>
        </w:r>
      </w:del>
    </w:p>
    <w:p w14:paraId="301B4C92" w14:textId="7538B489" w:rsidR="008E70DC" w:rsidDel="008E70DC" w:rsidRDefault="00E90FE6" w:rsidP="000A4812">
      <w:pPr>
        <w:rPr>
          <w:del w:id="544" w:author="Fiorella Piriz Sapio" w:date="2023-02-02T17:03:00Z"/>
        </w:rPr>
        <w:pPrChange w:id="545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546" w:author="Fiorella Piriz Sapio" w:date="2023-02-02T17:03:00Z">
        <w:r w:rsidRPr="00E25407" w:rsidDel="008E70DC">
          <w:rPr>
            <w:b/>
            <w:bCs/>
          </w:rPr>
          <w:delText>Pruebas unitarias</w:delText>
        </w:r>
        <w:r w:rsidDel="008E70DC">
          <w:delText xml:space="preserve"> en Python y Java</w:delText>
        </w:r>
        <w:r w:rsidR="00930992" w:rsidDel="008E70DC">
          <w:delText>S</w:delText>
        </w:r>
        <w:r w:rsidDel="008E70DC">
          <w:delText>cript (Cypress y Jest)</w:delText>
        </w:r>
      </w:del>
    </w:p>
    <w:p w14:paraId="2971EA1F" w14:textId="15F283AD" w:rsidR="00F20DF2" w:rsidDel="008E70DC" w:rsidRDefault="001D2F8C" w:rsidP="000A4812">
      <w:pPr>
        <w:rPr>
          <w:del w:id="547" w:author="Fiorella Piriz Sapio" w:date="2023-02-02T17:03:00Z"/>
        </w:rPr>
        <w:pPrChange w:id="548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549" w:author="Fiorella Piriz Sapio" w:date="2023-02-02T17:03:00Z">
        <w:r w:rsidDel="008E70DC">
          <w:delText>Comprobar el correcto funcionamiento del producto.</w:delText>
        </w:r>
      </w:del>
    </w:p>
    <w:p w14:paraId="24AFA738" w14:textId="0B0B0F78" w:rsidR="001D2F8C" w:rsidDel="00B25D16" w:rsidRDefault="001D2F8C" w:rsidP="000A4812">
      <w:pPr>
        <w:rPr>
          <w:del w:id="550" w:author="Fiorella Piriz Sapio" w:date="2023-02-20T19:15:00Z"/>
        </w:rPr>
        <w:pPrChange w:id="551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552" w:author="Fiorella Piriz Sapio" w:date="2023-02-20T19:15:00Z">
        <w:r w:rsidDel="00B25D16">
          <w:delText>Pruebas de rendimiento.</w:delText>
        </w:r>
      </w:del>
    </w:p>
    <w:p w14:paraId="40659CA6" w14:textId="4CB236B0" w:rsidR="008E70DC" w:rsidRPr="00F20DF2" w:rsidDel="00B25D16" w:rsidRDefault="001D2F8C" w:rsidP="000A4812">
      <w:pPr>
        <w:rPr>
          <w:del w:id="553" w:author="Fiorella Piriz Sapio" w:date="2023-02-20T19:15:00Z"/>
        </w:rPr>
        <w:pPrChange w:id="554" w:author="Fiorella Piriz Sapio" w:date="2023-07-22T18:35:00Z">
          <w:pPr>
            <w:pStyle w:val="Prrafodelista"/>
            <w:numPr>
              <w:numId w:val="4"/>
            </w:numPr>
            <w:ind w:hanging="360"/>
          </w:pPr>
        </w:pPrChange>
      </w:pPr>
      <w:del w:id="555" w:author="Fiorella Piriz Sapio" w:date="2023-02-20T19:15:00Z">
        <w:r w:rsidRPr="00E25407" w:rsidDel="00B25D16">
          <w:rPr>
            <w:b/>
            <w:bCs/>
          </w:rPr>
          <w:delText>Validación</w:delText>
        </w:r>
        <w:r w:rsidDel="00B25D16">
          <w:delText xml:space="preserve"> de requisitos y alcance.</w:delText>
        </w:r>
      </w:del>
    </w:p>
    <w:p w14:paraId="18519549" w14:textId="6203586D" w:rsidR="00DE7D94" w:rsidDel="00B25D16" w:rsidRDefault="00B17C25" w:rsidP="000A4812">
      <w:pPr>
        <w:rPr>
          <w:del w:id="556" w:author="Fiorella Piriz Sapio" w:date="2023-02-20T19:15:00Z"/>
        </w:rPr>
        <w:pPrChange w:id="557" w:author="Fiorella Piriz Sapio" w:date="2023-07-22T18:35:00Z">
          <w:pPr>
            <w:pStyle w:val="Ttulo3"/>
          </w:pPr>
        </w:pPrChange>
      </w:pPr>
      <w:del w:id="558" w:author="Fiorella Piriz Sapio" w:date="2023-02-20T19:15:00Z">
        <w:r w:rsidDel="00B25D16">
          <w:delText>Puesta en producción</w:delText>
        </w:r>
      </w:del>
    </w:p>
    <w:p w14:paraId="7193227F" w14:textId="60A338CA" w:rsidR="0082249A" w:rsidDel="00055AC5" w:rsidRDefault="0082249A" w:rsidP="000A4812">
      <w:pPr>
        <w:rPr>
          <w:del w:id="559" w:author="Fiorella Piriz Sapio" w:date="2023-02-10T11:23:00Z"/>
          <w:color w:val="FF0000"/>
        </w:rPr>
        <w:pPrChange w:id="560" w:author="Fiorella Piriz Sapio" w:date="2023-07-22T18:35:00Z">
          <w:pPr/>
        </w:pPrChange>
      </w:pPr>
    </w:p>
    <w:p w14:paraId="7271E329" w14:textId="36C49B59" w:rsidR="00B17C25" w:rsidDel="00B25D16" w:rsidRDefault="00B17C25" w:rsidP="000A4812">
      <w:pPr>
        <w:rPr>
          <w:del w:id="561" w:author="Fiorella Piriz Sapio" w:date="2023-02-20T19:15:00Z"/>
        </w:rPr>
        <w:pPrChange w:id="562" w:author="Fiorella Piriz Sapio" w:date="2023-07-22T18:35:00Z">
          <w:pPr>
            <w:pStyle w:val="Ttulo2"/>
            <w:numPr>
              <w:numId w:val="1"/>
            </w:numPr>
          </w:pPr>
        </w:pPrChange>
      </w:pPr>
      <w:del w:id="563" w:author="Fiorella Piriz Sapio" w:date="2023-02-20T19:15:00Z">
        <w:r w:rsidDel="00B25D16">
          <w:delText>Planificación</w:delText>
        </w:r>
      </w:del>
    </w:p>
    <w:p w14:paraId="6A6F9E4D" w14:textId="7E6DCBC3" w:rsidR="00B34EA5" w:rsidRPr="00B17C25" w:rsidDel="00B25D16" w:rsidRDefault="00B34EA5" w:rsidP="000A4812">
      <w:pPr>
        <w:rPr>
          <w:del w:id="564" w:author="Fiorella Piriz Sapio" w:date="2023-02-20T19:15:00Z"/>
        </w:rPr>
        <w:pPrChange w:id="565" w:author="Fiorella Piriz Sapio" w:date="2023-07-22T18:35:00Z">
          <w:pPr/>
        </w:pPrChange>
      </w:pPr>
    </w:p>
    <w:p w14:paraId="4CB10DA3" w14:textId="77777777" w:rsidR="00A45488" w:rsidRPr="00B17C25" w:rsidRDefault="00A45488" w:rsidP="000A4812"/>
    <w:sectPr w:rsidR="00A45488" w:rsidRPr="00B17C25" w:rsidSect="00BD155B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type w:val="continuous"/>
      <w:pgSz w:w="11906" w:h="16838"/>
      <w:pgMar w:top="2155" w:right="1077" w:bottom="1418" w:left="1077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72D08" w14:textId="77777777" w:rsidR="00FD016B" w:rsidRDefault="00FD016B" w:rsidP="00516654">
      <w:pPr>
        <w:spacing w:after="0"/>
      </w:pPr>
      <w:r>
        <w:separator/>
      </w:r>
    </w:p>
    <w:p w14:paraId="40B788BD" w14:textId="77777777" w:rsidR="00FD016B" w:rsidRDefault="00FD016B"/>
  </w:endnote>
  <w:endnote w:type="continuationSeparator" w:id="0">
    <w:p w14:paraId="5AEB5D85" w14:textId="77777777" w:rsidR="00FD016B" w:rsidRDefault="00FD016B" w:rsidP="00516654">
      <w:pPr>
        <w:spacing w:after="0"/>
      </w:pPr>
      <w:r>
        <w:continuationSeparator/>
      </w:r>
    </w:p>
    <w:p w14:paraId="126F92CF" w14:textId="77777777" w:rsidR="00FD016B" w:rsidRDefault="00FD0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7D42C" w14:textId="77777777" w:rsidR="00A04FAD" w:rsidRDefault="00A04FAD" w:rsidP="0051665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3937A2B" w14:textId="77777777" w:rsidR="00A04FAD" w:rsidRDefault="00240179" w:rsidP="00516654">
    <w:pPr>
      <w:pStyle w:val="Piedepgina"/>
      <w:ind w:right="360"/>
    </w:pPr>
    <w:sdt>
      <w:sdtPr>
        <w:id w:val="915680719"/>
        <w:temporary/>
        <w:showingPlcHdr/>
      </w:sdtPr>
      <w:sdtEndPr/>
      <w:sdtContent>
        <w:r w:rsidR="00A04FAD">
          <w:t>[Escriba texto]</w:t>
        </w:r>
      </w:sdtContent>
    </w:sdt>
    <w:r w:rsidR="00A04FAD">
      <w:ptab w:relativeTo="margin" w:alignment="center" w:leader="none"/>
    </w:r>
    <w:sdt>
      <w:sdtPr>
        <w:id w:val="-1060237682"/>
        <w:temporary/>
        <w:showingPlcHdr/>
      </w:sdtPr>
      <w:sdtEndPr/>
      <w:sdtContent>
        <w:r w:rsidR="00A04FAD">
          <w:t>[Escriba texto]</w:t>
        </w:r>
      </w:sdtContent>
    </w:sdt>
    <w:r w:rsidR="00A04FAD">
      <w:ptab w:relativeTo="margin" w:alignment="right" w:leader="none"/>
    </w:r>
    <w:sdt>
      <w:sdtPr>
        <w:id w:val="-1418939546"/>
        <w:temporary/>
        <w:showingPlcHdr/>
      </w:sdtPr>
      <w:sdtEndPr/>
      <w:sdtContent>
        <w:r w:rsidR="00A04FAD">
          <w:t>[Escriba texto]</w:t>
        </w:r>
      </w:sdtContent>
    </w:sdt>
  </w:p>
  <w:p w14:paraId="0BC2A9D4" w14:textId="77777777" w:rsidR="00A04FAD" w:rsidRDefault="00A04FA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E8C7C" w14:textId="1574D551" w:rsidR="00A04FAD" w:rsidRPr="0027051C" w:rsidRDefault="00A04FAD" w:rsidP="00403FBF">
    <w:pPr>
      <w:pStyle w:val="Encabezadospiesdepgina"/>
      <w:rPr>
        <w:lang w:val="en-GB"/>
      </w:rPr>
    </w:pPr>
    <w:r w:rsidRPr="0027051C">
      <w:rPr>
        <w:lang w:val="en-GB"/>
      </w:rPr>
      <w:t xml:space="preserve">Ref.: </w:t>
    </w:r>
    <w:sdt>
      <w:sdtPr>
        <w:rPr>
          <w:lang w:val="en-GB"/>
        </w:rPr>
        <w:alias w:val="Referencia"/>
        <w:tag w:val=""/>
        <w:id w:val="-1586763190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Pr="0027051C">
          <w:rPr>
            <w:lang w:val="en-GB"/>
          </w:rPr>
          <w:t>20XX-PXXXXXX</w:t>
        </w:r>
      </w:sdtContent>
    </w:sdt>
    <w:r w:rsidRPr="0027051C">
      <w:rPr>
        <w:lang w:val="en-GB"/>
      </w:rPr>
      <w:t xml:space="preserve"> –</w:t>
    </w:r>
    <w:r w:rsidR="008C49F9">
      <w:rPr>
        <w:lang w:val="en-GB"/>
      </w:rPr>
      <w:t xml:space="preserve"> </w:t>
    </w:r>
    <w:r w:rsidRPr="0027051C">
      <w:rPr>
        <w:lang w:val="en-GB"/>
      </w:rPr>
      <w:t xml:space="preserve">XXX/xxx – </w:t>
    </w:r>
    <w:sdt>
      <w:sdtPr>
        <w:rPr>
          <w:lang w:val="en-GB"/>
        </w:rPr>
        <w:alias w:val="Fecha de publicación"/>
        <w:tag w:val=""/>
        <w:id w:val="-1894733213"/>
        <w:dataBinding w:prefixMappings="xmlns:ns0='http://schemas.microsoft.com/office/2006/coverPageProps' " w:xpath="/ns0:CoverPageProperties[1]/ns0:PublishDate[1]" w:storeItemID="{55AF091B-3C7A-41E3-B477-F2FDAA23CFDA}"/>
        <w:date w:fullDate="2023-01-31T00:00:00Z">
          <w:dateFormat w:val="dd/MM/yyyy"/>
          <w:lid w:val="es-ES"/>
          <w:storeMappedDataAs w:val="dateTime"/>
          <w:calendar w:val="gregorian"/>
        </w:date>
      </w:sdtPr>
      <w:sdtEndPr/>
      <w:sdtContent>
        <w:r w:rsidR="00317D65" w:rsidRPr="00317D65">
          <w:rPr>
            <w:lang w:val="en-GB"/>
          </w:rPr>
          <w:t>31/01/2023</w:t>
        </w:r>
      </w:sdtContent>
    </w:sdt>
    <w:r>
      <w:ptab w:relativeTo="margin" w:alignment="center" w:leader="none"/>
    </w:r>
    <w:r>
      <w:ptab w:relativeTo="margin" w:alignment="right" w:leader="none"/>
    </w:r>
    <w:r w:rsidRPr="0027051C">
      <w:rPr>
        <w:lang w:val="en-GB"/>
      </w:rPr>
      <w:t xml:space="preserve"> </w:t>
    </w:r>
    <w:r w:rsidRPr="00516654">
      <w:fldChar w:fldCharType="begin"/>
    </w:r>
    <w:r w:rsidRPr="0027051C">
      <w:rPr>
        <w:lang w:val="en-GB"/>
      </w:rPr>
      <w:instrText xml:space="preserve"> PAGE </w:instrText>
    </w:r>
    <w:r w:rsidRPr="00516654">
      <w:fldChar w:fldCharType="separate"/>
    </w:r>
    <w:r w:rsidR="00254D52" w:rsidRPr="0027051C">
      <w:rPr>
        <w:noProof/>
        <w:lang w:val="en-GB"/>
      </w:rPr>
      <w:t>12</w:t>
    </w:r>
    <w:r w:rsidRPr="00516654">
      <w:fldChar w:fldCharType="end"/>
    </w:r>
    <w:r w:rsidRPr="0027051C">
      <w:rPr>
        <w:lang w:val="en-GB"/>
      </w:rPr>
      <w:t xml:space="preserve"> / </w:t>
    </w:r>
    <w:r>
      <w:rPr>
        <w:noProof/>
      </w:rPr>
      <w:fldChar w:fldCharType="begin"/>
    </w:r>
    <w:r w:rsidRPr="0027051C">
      <w:rPr>
        <w:noProof/>
        <w:lang w:val="en-GB"/>
      </w:rPr>
      <w:instrText xml:space="preserve"> NUMPAGES </w:instrText>
    </w:r>
    <w:r>
      <w:rPr>
        <w:noProof/>
      </w:rPr>
      <w:fldChar w:fldCharType="separate"/>
    </w:r>
    <w:r w:rsidR="00254D52" w:rsidRPr="0027051C">
      <w:rPr>
        <w:noProof/>
        <w:lang w:val="en-GB"/>
      </w:rPr>
      <w:t>12</w:t>
    </w:r>
    <w:r>
      <w:rPr>
        <w:noProof/>
      </w:rPr>
      <w:fldChar w:fldCharType="end"/>
    </w:r>
    <w:r w:rsidRPr="0027051C">
      <w:rPr>
        <w:lang w:val="en-GB"/>
      </w:rPr>
      <w:t xml:space="preserve"> </w:t>
    </w:r>
  </w:p>
  <w:p w14:paraId="0C70305D" w14:textId="77777777" w:rsidR="00A04FAD" w:rsidRPr="0027051C" w:rsidRDefault="00A04FAD">
    <w:pPr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82CF" w14:textId="2B0D56F6" w:rsidR="006258C8" w:rsidRPr="0027051C" w:rsidRDefault="006258C8" w:rsidP="006258C8">
    <w:pPr>
      <w:pStyle w:val="Encabezadospiesdepgina"/>
      <w:rPr>
        <w:lang w:val="en-GB"/>
      </w:rPr>
    </w:pPr>
    <w:r w:rsidRPr="0027051C">
      <w:rPr>
        <w:lang w:val="en-GB"/>
      </w:rPr>
      <w:t xml:space="preserve">Ref.: </w:t>
    </w:r>
    <w:sdt>
      <w:sdtPr>
        <w:rPr>
          <w:lang w:val="en-GB"/>
        </w:rPr>
        <w:alias w:val="Administrador"/>
        <w:tag w:val=""/>
        <w:id w:val="847601267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Pr="0027051C">
          <w:rPr>
            <w:lang w:val="en-GB"/>
          </w:rPr>
          <w:t>20XX-PXXXXXX</w:t>
        </w:r>
      </w:sdtContent>
    </w:sdt>
    <w:r w:rsidRPr="0027051C">
      <w:rPr>
        <w:lang w:val="en-GB"/>
      </w:rPr>
      <w:t xml:space="preserve"> –XXX/xxx – </w:t>
    </w:r>
    <w:sdt>
      <w:sdtPr>
        <w:rPr>
          <w:lang w:val="en-GB"/>
        </w:rPr>
        <w:alias w:val="Fecha de publicación"/>
        <w:tag w:val=""/>
        <w:id w:val="-1224759220"/>
        <w:dataBinding w:prefixMappings="xmlns:ns0='http://schemas.microsoft.com/office/2006/coverPageProps' " w:xpath="/ns0:CoverPageProperties[1]/ns0:PublishDate[1]" w:storeItemID="{55AF091B-3C7A-41E3-B477-F2FDAA23CFDA}"/>
        <w:date w:fullDate="2023-01-31T00:00:00Z">
          <w:dateFormat w:val="dd/MM/yyyy"/>
          <w:lid w:val="es-ES"/>
          <w:storeMappedDataAs w:val="dateTime"/>
          <w:calendar w:val="gregorian"/>
        </w:date>
      </w:sdtPr>
      <w:sdtEndPr/>
      <w:sdtContent>
        <w:r w:rsidR="00317D65" w:rsidRPr="00317D65">
          <w:rPr>
            <w:lang w:val="en-GB"/>
          </w:rPr>
          <w:t>31/01/2023</w:t>
        </w:r>
      </w:sdtContent>
    </w:sdt>
    <w:r>
      <w:ptab w:relativeTo="margin" w:alignment="center" w:leader="none"/>
    </w:r>
    <w:r>
      <w:ptab w:relativeTo="margin" w:alignment="right" w:leader="none"/>
    </w:r>
    <w:r w:rsidRPr="0027051C">
      <w:rPr>
        <w:lang w:val="en-GB"/>
      </w:rPr>
      <w:t xml:space="preserve"> </w:t>
    </w:r>
    <w:r w:rsidRPr="00516654">
      <w:fldChar w:fldCharType="begin"/>
    </w:r>
    <w:r w:rsidRPr="0027051C">
      <w:rPr>
        <w:lang w:val="en-GB"/>
      </w:rPr>
      <w:instrText xml:space="preserve"> PAGE </w:instrText>
    </w:r>
    <w:r w:rsidRPr="00516654">
      <w:fldChar w:fldCharType="separate"/>
    </w:r>
    <w:r w:rsidRPr="0027051C">
      <w:rPr>
        <w:noProof/>
        <w:lang w:val="en-GB"/>
      </w:rPr>
      <w:t>1</w:t>
    </w:r>
    <w:r w:rsidRPr="00516654">
      <w:fldChar w:fldCharType="end"/>
    </w:r>
    <w:r w:rsidRPr="0027051C">
      <w:rPr>
        <w:lang w:val="en-GB"/>
      </w:rPr>
      <w:t xml:space="preserve"> / </w:t>
    </w:r>
    <w:r>
      <w:rPr>
        <w:noProof/>
      </w:rPr>
      <w:fldChar w:fldCharType="begin"/>
    </w:r>
    <w:r w:rsidRPr="0027051C">
      <w:rPr>
        <w:noProof/>
        <w:lang w:val="en-GB"/>
      </w:rPr>
      <w:instrText xml:space="preserve"> NUMPAGES </w:instrText>
    </w:r>
    <w:r>
      <w:rPr>
        <w:noProof/>
      </w:rPr>
      <w:fldChar w:fldCharType="separate"/>
    </w:r>
    <w:r w:rsidRPr="0027051C">
      <w:rPr>
        <w:noProof/>
        <w:lang w:val="en-GB"/>
      </w:rPr>
      <w:t>12</w:t>
    </w:r>
    <w:r>
      <w:rPr>
        <w:noProof/>
      </w:rPr>
      <w:fldChar w:fldCharType="end"/>
    </w:r>
    <w:r w:rsidRPr="0027051C">
      <w:rPr>
        <w:lang w:val="en-GB"/>
      </w:rPr>
      <w:t xml:space="preserve"> </w:t>
    </w:r>
  </w:p>
  <w:p w14:paraId="1C722242" w14:textId="77777777" w:rsidR="00A04FAD" w:rsidRPr="0027051C" w:rsidRDefault="00A04FAD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0B972" w14:textId="77777777" w:rsidR="00FD016B" w:rsidRDefault="00FD016B" w:rsidP="00516654">
      <w:pPr>
        <w:spacing w:after="0"/>
      </w:pPr>
      <w:r>
        <w:separator/>
      </w:r>
    </w:p>
    <w:p w14:paraId="4A9712F2" w14:textId="77777777" w:rsidR="00FD016B" w:rsidRDefault="00FD016B"/>
  </w:footnote>
  <w:footnote w:type="continuationSeparator" w:id="0">
    <w:p w14:paraId="4DF2B05A" w14:textId="77777777" w:rsidR="00FD016B" w:rsidRDefault="00FD016B" w:rsidP="00516654">
      <w:pPr>
        <w:spacing w:after="0"/>
      </w:pPr>
      <w:r>
        <w:continuationSeparator/>
      </w:r>
    </w:p>
    <w:p w14:paraId="7264482E" w14:textId="77777777" w:rsidR="00FD016B" w:rsidRDefault="00FD01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32552" w14:textId="77777777" w:rsidR="00A04FAD" w:rsidRDefault="00240179">
    <w:pPr>
      <w:pStyle w:val="Encabezado"/>
    </w:pPr>
    <w:sdt>
      <w:sdtPr>
        <w:id w:val="-803312552"/>
        <w:temporary/>
        <w:showingPlcHdr/>
      </w:sdtPr>
      <w:sdtEndPr/>
      <w:sdtContent>
        <w:r w:rsidR="00A04FAD">
          <w:t>[Escriba texto]</w:t>
        </w:r>
      </w:sdtContent>
    </w:sdt>
    <w:r w:rsidR="00A04FAD">
      <w:ptab w:relativeTo="margin" w:alignment="center" w:leader="none"/>
    </w:r>
    <w:sdt>
      <w:sdtPr>
        <w:id w:val="-948472390"/>
        <w:temporary/>
        <w:showingPlcHdr/>
      </w:sdtPr>
      <w:sdtEndPr/>
      <w:sdtContent>
        <w:r w:rsidR="00A04FAD">
          <w:t>[Escriba texto]</w:t>
        </w:r>
      </w:sdtContent>
    </w:sdt>
    <w:r w:rsidR="00A04FAD">
      <w:ptab w:relativeTo="margin" w:alignment="right" w:leader="none"/>
    </w:r>
    <w:sdt>
      <w:sdtPr>
        <w:id w:val="-1387727322"/>
        <w:temporary/>
        <w:showingPlcHdr/>
      </w:sdtPr>
      <w:sdtEndPr/>
      <w:sdtContent>
        <w:r w:rsidR="00A04FAD">
          <w:t>[Escriba texto]</w:t>
        </w:r>
      </w:sdtContent>
    </w:sdt>
  </w:p>
  <w:p w14:paraId="19DBBF0A" w14:textId="77777777" w:rsidR="00A04FAD" w:rsidRDefault="00A04FAD">
    <w:pPr>
      <w:pStyle w:val="Encabezado"/>
    </w:pPr>
  </w:p>
  <w:p w14:paraId="1E3CAD0A" w14:textId="77777777" w:rsidR="00A04FAD" w:rsidRDefault="00A04FA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A767" w14:textId="1FD62146" w:rsidR="00A04FAD" w:rsidRDefault="00A04FAD" w:rsidP="00516654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4A1E8822" wp14:editId="105964D5">
          <wp:simplePos x="0" y="0"/>
          <wp:positionH relativeFrom="page">
            <wp:posOffset>683895</wp:posOffset>
          </wp:positionH>
          <wp:positionV relativeFrom="page">
            <wp:posOffset>353060</wp:posOffset>
          </wp:positionV>
          <wp:extent cx="565200" cy="504000"/>
          <wp:effectExtent l="0" t="0" r="635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extret-pantone-no-cuadro-web-PN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Style w:val="EncabezadospiesdepginaCar"/>
        </w:rPr>
        <w:alias w:val="Cliente"/>
        <w:tag w:val=""/>
        <w:id w:val="-20862164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EncabezadospiesdepginaCar"/>
        </w:rPr>
      </w:sdtEndPr>
      <w:sdtContent>
        <w:del w:id="566" w:author="Fiorella Piriz Sapio" w:date="2023-02-03T13:36:00Z">
          <w:r w:rsidRPr="00403FBF" w:rsidDel="006C2DC2">
            <w:rPr>
              <w:rStyle w:val="EncabezadospiesdepginaCar"/>
            </w:rPr>
            <w:delText>Cliente</w:delText>
          </w:r>
        </w:del>
        <w:ins w:id="567" w:author="Fiorella Piriz Sapio" w:date="2023-02-06T12:15:00Z">
          <w:r w:rsidR="005E63E1">
            <w:rPr>
              <w:rStyle w:val="EncabezadospiesdepginaCar"/>
            </w:rPr>
            <w:t>NexTReT</w:t>
          </w:r>
        </w:ins>
      </w:sdtContent>
    </w:sdt>
  </w:p>
  <w:p w14:paraId="3CEDE832" w14:textId="2A92D1A9" w:rsidR="00A04FAD" w:rsidRDefault="00240179" w:rsidP="00516654">
    <w:pPr>
      <w:pStyle w:val="Piedepgina"/>
      <w:jc w:val="right"/>
    </w:pPr>
    <w:sdt>
      <w:sdtPr>
        <w:rPr>
          <w:rStyle w:val="EncabezadospiesdepginaCar"/>
        </w:rPr>
        <w:alias w:val="Proyecto"/>
        <w:tag w:val=""/>
        <w:id w:val="119828054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EncabezadospiesdepginaCar"/>
        </w:rPr>
      </w:sdtEndPr>
      <w:sdtContent>
        <w:del w:id="568" w:author="Fiorella Piriz Sapio" w:date="2023-02-02T21:42:00Z">
          <w:r w:rsidR="00317D65" w:rsidDel="003206D7">
            <w:rPr>
              <w:rStyle w:val="EncabezadospiesdepginaCar"/>
            </w:rPr>
            <w:delText>Arquitectura de Big Data ISM</w:delText>
          </w:r>
        </w:del>
        <w:ins w:id="569" w:author="Fiorella Piriz Sapio" w:date="2023-03-04T20:04:00Z">
          <w:r w:rsidR="009E6EC1">
            <w:rPr>
              <w:rStyle w:val="EncabezadospiesdepginaCar"/>
            </w:rPr>
            <w:t>Smart ASM</w:t>
          </w:r>
        </w:ins>
      </w:sdtContent>
    </w:sdt>
  </w:p>
  <w:p w14:paraId="0DF18E79" w14:textId="1986D1E9" w:rsidR="00A04FAD" w:rsidRDefault="00240179" w:rsidP="000A57DD">
    <w:pPr>
      <w:pStyle w:val="Piedepgina"/>
      <w:tabs>
        <w:tab w:val="left" w:pos="686"/>
        <w:tab w:val="left" w:pos="1373"/>
        <w:tab w:val="right" w:pos="9752"/>
      </w:tabs>
      <w:jc w:val="right"/>
    </w:pPr>
    <w:sdt>
      <w:sdtPr>
        <w:rPr>
          <w:rStyle w:val="EncabezadospiesdepginaCar"/>
        </w:rPr>
        <w:alias w:val="Documento"/>
        <w:tag w:val=""/>
        <w:id w:val="770514626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EncabezadospiesdepginaCar"/>
        </w:rPr>
      </w:sdtEndPr>
      <w:sdtContent>
        <w:del w:id="570" w:author="Fiorella Piriz Sapio" w:date="2023-02-03T13:36:00Z">
          <w:r w:rsidR="00317D65" w:rsidDel="006C2DC2">
            <w:rPr>
              <w:rStyle w:val="EncabezadospiesdepginaCar"/>
            </w:rPr>
            <w:delText>Oferta</w:delText>
          </w:r>
        </w:del>
        <w:ins w:id="571" w:author="Fiorella Piriz Sapio" w:date="2023-02-20T22:00:00Z">
          <w:r w:rsidR="003057DB">
            <w:rPr>
              <w:rStyle w:val="EncabezadospiesdepginaCar"/>
            </w:rPr>
            <w:t>Documento del estado actual</w:t>
          </w:r>
        </w:ins>
      </w:sdtContent>
    </w:sdt>
  </w:p>
  <w:p w14:paraId="06F3764D" w14:textId="77777777" w:rsidR="00A04FAD" w:rsidRDefault="00A04F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A61"/>
    <w:multiLevelType w:val="hybridMultilevel"/>
    <w:tmpl w:val="4AFE4696"/>
    <w:lvl w:ilvl="0" w:tplc="0B3C7A8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3999"/>
    <w:multiLevelType w:val="hybridMultilevel"/>
    <w:tmpl w:val="E4F8A6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60FBD"/>
    <w:multiLevelType w:val="hybridMultilevel"/>
    <w:tmpl w:val="8A960B5E"/>
    <w:lvl w:ilvl="0" w:tplc="0C0A000F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52" w:hanging="360"/>
      </w:pPr>
    </w:lvl>
    <w:lvl w:ilvl="2" w:tplc="0C0A001B" w:tentative="1">
      <w:start w:val="1"/>
      <w:numFmt w:val="lowerRoman"/>
      <w:lvlText w:val="%3."/>
      <w:lvlJc w:val="right"/>
      <w:pPr>
        <w:ind w:left="2072" w:hanging="180"/>
      </w:pPr>
    </w:lvl>
    <w:lvl w:ilvl="3" w:tplc="0C0A000F" w:tentative="1">
      <w:start w:val="1"/>
      <w:numFmt w:val="decimal"/>
      <w:lvlText w:val="%4."/>
      <w:lvlJc w:val="left"/>
      <w:pPr>
        <w:ind w:left="2792" w:hanging="360"/>
      </w:pPr>
    </w:lvl>
    <w:lvl w:ilvl="4" w:tplc="0C0A0019" w:tentative="1">
      <w:start w:val="1"/>
      <w:numFmt w:val="lowerLetter"/>
      <w:lvlText w:val="%5."/>
      <w:lvlJc w:val="left"/>
      <w:pPr>
        <w:ind w:left="3512" w:hanging="360"/>
      </w:pPr>
    </w:lvl>
    <w:lvl w:ilvl="5" w:tplc="0C0A001B" w:tentative="1">
      <w:start w:val="1"/>
      <w:numFmt w:val="lowerRoman"/>
      <w:lvlText w:val="%6."/>
      <w:lvlJc w:val="right"/>
      <w:pPr>
        <w:ind w:left="4232" w:hanging="180"/>
      </w:pPr>
    </w:lvl>
    <w:lvl w:ilvl="6" w:tplc="0C0A000F" w:tentative="1">
      <w:start w:val="1"/>
      <w:numFmt w:val="decimal"/>
      <w:lvlText w:val="%7."/>
      <w:lvlJc w:val="left"/>
      <w:pPr>
        <w:ind w:left="4952" w:hanging="360"/>
      </w:pPr>
    </w:lvl>
    <w:lvl w:ilvl="7" w:tplc="0C0A0019" w:tentative="1">
      <w:start w:val="1"/>
      <w:numFmt w:val="lowerLetter"/>
      <w:lvlText w:val="%8."/>
      <w:lvlJc w:val="left"/>
      <w:pPr>
        <w:ind w:left="5672" w:hanging="360"/>
      </w:pPr>
    </w:lvl>
    <w:lvl w:ilvl="8" w:tplc="0C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136E1FC7"/>
    <w:multiLevelType w:val="hybridMultilevel"/>
    <w:tmpl w:val="B15469C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561FC6"/>
    <w:multiLevelType w:val="hybridMultilevel"/>
    <w:tmpl w:val="3F423C7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B0067A"/>
    <w:multiLevelType w:val="hybridMultilevel"/>
    <w:tmpl w:val="3D7C105E"/>
    <w:lvl w:ilvl="0" w:tplc="310CE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704C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3D896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C5AAC4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4BCD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F98D0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1565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FDED5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92004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526E1392"/>
    <w:multiLevelType w:val="hybridMultilevel"/>
    <w:tmpl w:val="D88C0CC0"/>
    <w:lvl w:ilvl="0" w:tplc="8F62261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922C1"/>
    <w:multiLevelType w:val="hybridMultilevel"/>
    <w:tmpl w:val="D804C15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4317B"/>
    <w:multiLevelType w:val="hybridMultilevel"/>
    <w:tmpl w:val="F06849F2"/>
    <w:lvl w:ilvl="0" w:tplc="E58A746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3363"/>
    <w:multiLevelType w:val="hybridMultilevel"/>
    <w:tmpl w:val="781EBA5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A6ECA"/>
    <w:multiLevelType w:val="hybridMultilevel"/>
    <w:tmpl w:val="3AD08F88"/>
    <w:lvl w:ilvl="0" w:tplc="E0664A6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12DE9"/>
    <w:multiLevelType w:val="hybridMultilevel"/>
    <w:tmpl w:val="5A26B810"/>
    <w:lvl w:ilvl="0" w:tplc="05504A2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7D13FC"/>
    <w:multiLevelType w:val="hybridMultilevel"/>
    <w:tmpl w:val="0B88AE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26730"/>
    <w:multiLevelType w:val="multilevel"/>
    <w:tmpl w:val="3496DA98"/>
    <w:lvl w:ilvl="0">
      <w:start w:val="1"/>
      <w:numFmt w:val="decimal"/>
      <w:pStyle w:val="Ttulo1"/>
      <w:lvlText w:val="%1."/>
      <w:lvlJc w:val="left"/>
      <w:pPr>
        <w:ind w:left="857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6306637"/>
    <w:multiLevelType w:val="hybridMultilevel"/>
    <w:tmpl w:val="BE682FAC"/>
    <w:lvl w:ilvl="0" w:tplc="E43C6F5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E6420D"/>
    <w:multiLevelType w:val="hybridMultilevel"/>
    <w:tmpl w:val="6AD04F08"/>
    <w:lvl w:ilvl="0" w:tplc="6262A8CE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52FFB"/>
    <w:multiLevelType w:val="hybridMultilevel"/>
    <w:tmpl w:val="68888288"/>
    <w:lvl w:ilvl="0" w:tplc="4FBA1BC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312617">
    <w:abstractNumId w:val="13"/>
  </w:num>
  <w:num w:numId="2" w16cid:durableId="771709668">
    <w:abstractNumId w:val="13"/>
  </w:num>
  <w:num w:numId="3" w16cid:durableId="1646736822">
    <w:abstractNumId w:val="2"/>
  </w:num>
  <w:num w:numId="4" w16cid:durableId="305008630">
    <w:abstractNumId w:val="11"/>
  </w:num>
  <w:num w:numId="5" w16cid:durableId="1146584377">
    <w:abstractNumId w:val="6"/>
  </w:num>
  <w:num w:numId="6" w16cid:durableId="1196892631">
    <w:abstractNumId w:val="14"/>
  </w:num>
  <w:num w:numId="7" w16cid:durableId="1425029755">
    <w:abstractNumId w:val="5"/>
  </w:num>
  <w:num w:numId="8" w16cid:durableId="348875227">
    <w:abstractNumId w:val="7"/>
  </w:num>
  <w:num w:numId="9" w16cid:durableId="1540630470">
    <w:abstractNumId w:val="4"/>
  </w:num>
  <w:num w:numId="10" w16cid:durableId="753167261">
    <w:abstractNumId w:val="9"/>
  </w:num>
  <w:num w:numId="11" w16cid:durableId="1628049972">
    <w:abstractNumId w:val="3"/>
  </w:num>
  <w:num w:numId="12" w16cid:durableId="1899902212">
    <w:abstractNumId w:val="0"/>
  </w:num>
  <w:num w:numId="13" w16cid:durableId="2060863131">
    <w:abstractNumId w:val="10"/>
  </w:num>
  <w:num w:numId="14" w16cid:durableId="1101223932">
    <w:abstractNumId w:val="16"/>
  </w:num>
  <w:num w:numId="15" w16cid:durableId="78214351">
    <w:abstractNumId w:val="8"/>
  </w:num>
  <w:num w:numId="16" w16cid:durableId="763191722">
    <w:abstractNumId w:val="1"/>
  </w:num>
  <w:num w:numId="17" w16cid:durableId="511650725">
    <w:abstractNumId w:val="12"/>
  </w:num>
  <w:num w:numId="18" w16cid:durableId="2125689717">
    <w:abstractNumId w:val="15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orella Piriz Sapio">
    <w15:presenceInfo w15:providerId="AD" w15:userId="S::fpa@nextret.net::533aa9bd-ee42-4ade-aec2-9609ad85fe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revisionView w:markup="0"/>
  <w:trackRevisions/>
  <w:styleLockTheme/>
  <w:styleLockQFSet/>
  <w:defaultTabStop w:val="709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7C25"/>
    <w:rsid w:val="00016A7E"/>
    <w:rsid w:val="0002709E"/>
    <w:rsid w:val="0003749F"/>
    <w:rsid w:val="00047B5F"/>
    <w:rsid w:val="00050432"/>
    <w:rsid w:val="0005068B"/>
    <w:rsid w:val="00050E64"/>
    <w:rsid w:val="00055A47"/>
    <w:rsid w:val="00055AC5"/>
    <w:rsid w:val="00055F80"/>
    <w:rsid w:val="00063366"/>
    <w:rsid w:val="000645EA"/>
    <w:rsid w:val="00070EB0"/>
    <w:rsid w:val="00084085"/>
    <w:rsid w:val="00084860"/>
    <w:rsid w:val="00086D40"/>
    <w:rsid w:val="000949C7"/>
    <w:rsid w:val="000A3305"/>
    <w:rsid w:val="000A4537"/>
    <w:rsid w:val="000A4812"/>
    <w:rsid w:val="000A544C"/>
    <w:rsid w:val="000A57DD"/>
    <w:rsid w:val="000B00AE"/>
    <w:rsid w:val="000C1803"/>
    <w:rsid w:val="000C235B"/>
    <w:rsid w:val="000D2CFE"/>
    <w:rsid w:val="000E0775"/>
    <w:rsid w:val="000E1F3E"/>
    <w:rsid w:val="000E4AF2"/>
    <w:rsid w:val="00102115"/>
    <w:rsid w:val="00104F63"/>
    <w:rsid w:val="00105429"/>
    <w:rsid w:val="00105B12"/>
    <w:rsid w:val="00116F4E"/>
    <w:rsid w:val="001175B0"/>
    <w:rsid w:val="00117A4D"/>
    <w:rsid w:val="00121235"/>
    <w:rsid w:val="001236FB"/>
    <w:rsid w:val="00126ABA"/>
    <w:rsid w:val="00130B2C"/>
    <w:rsid w:val="00140427"/>
    <w:rsid w:val="00140552"/>
    <w:rsid w:val="001420B9"/>
    <w:rsid w:val="001474DF"/>
    <w:rsid w:val="00150A5C"/>
    <w:rsid w:val="00155186"/>
    <w:rsid w:val="00163785"/>
    <w:rsid w:val="00167E11"/>
    <w:rsid w:val="001768C2"/>
    <w:rsid w:val="0018574E"/>
    <w:rsid w:val="00187493"/>
    <w:rsid w:val="00194EAE"/>
    <w:rsid w:val="0019521D"/>
    <w:rsid w:val="00196C97"/>
    <w:rsid w:val="001A19D4"/>
    <w:rsid w:val="001A7353"/>
    <w:rsid w:val="001B16CB"/>
    <w:rsid w:val="001C150B"/>
    <w:rsid w:val="001C59D0"/>
    <w:rsid w:val="001D114C"/>
    <w:rsid w:val="001D2F8C"/>
    <w:rsid w:val="001D352A"/>
    <w:rsid w:val="001D7DF4"/>
    <w:rsid w:val="001E0C84"/>
    <w:rsid w:val="001E3BF8"/>
    <w:rsid w:val="001E49CE"/>
    <w:rsid w:val="001E72A4"/>
    <w:rsid w:val="001E759A"/>
    <w:rsid w:val="001F498D"/>
    <w:rsid w:val="00201AE1"/>
    <w:rsid w:val="00202465"/>
    <w:rsid w:val="00203B9C"/>
    <w:rsid w:val="00207E86"/>
    <w:rsid w:val="00216EB8"/>
    <w:rsid w:val="00223247"/>
    <w:rsid w:val="00231933"/>
    <w:rsid w:val="002324B1"/>
    <w:rsid w:val="00232BB7"/>
    <w:rsid w:val="00240179"/>
    <w:rsid w:val="00240D05"/>
    <w:rsid w:val="00242575"/>
    <w:rsid w:val="002450E8"/>
    <w:rsid w:val="0024744A"/>
    <w:rsid w:val="00250F9E"/>
    <w:rsid w:val="002513D0"/>
    <w:rsid w:val="00251B3D"/>
    <w:rsid w:val="002524CB"/>
    <w:rsid w:val="00254D52"/>
    <w:rsid w:val="002556EF"/>
    <w:rsid w:val="00263EAA"/>
    <w:rsid w:val="00265684"/>
    <w:rsid w:val="002663B8"/>
    <w:rsid w:val="0027051C"/>
    <w:rsid w:val="00277CEB"/>
    <w:rsid w:val="00281E71"/>
    <w:rsid w:val="002843AE"/>
    <w:rsid w:val="0028734F"/>
    <w:rsid w:val="00290244"/>
    <w:rsid w:val="00293D32"/>
    <w:rsid w:val="00294856"/>
    <w:rsid w:val="002A577D"/>
    <w:rsid w:val="002A7D93"/>
    <w:rsid w:val="002B5ECD"/>
    <w:rsid w:val="002C0B2C"/>
    <w:rsid w:val="002C1F8B"/>
    <w:rsid w:val="002C4A45"/>
    <w:rsid w:val="002D0916"/>
    <w:rsid w:val="002D2332"/>
    <w:rsid w:val="002F4028"/>
    <w:rsid w:val="002F50AD"/>
    <w:rsid w:val="002F7CF5"/>
    <w:rsid w:val="0030347B"/>
    <w:rsid w:val="0030396F"/>
    <w:rsid w:val="00304E6D"/>
    <w:rsid w:val="003057DB"/>
    <w:rsid w:val="0030751C"/>
    <w:rsid w:val="00317D65"/>
    <w:rsid w:val="003206D7"/>
    <w:rsid w:val="00323C89"/>
    <w:rsid w:val="0032689C"/>
    <w:rsid w:val="00336942"/>
    <w:rsid w:val="00340ACC"/>
    <w:rsid w:val="0034200C"/>
    <w:rsid w:val="00344670"/>
    <w:rsid w:val="00344FA5"/>
    <w:rsid w:val="003455CE"/>
    <w:rsid w:val="00345D0B"/>
    <w:rsid w:val="0034648F"/>
    <w:rsid w:val="0034700C"/>
    <w:rsid w:val="003537F1"/>
    <w:rsid w:val="00353C88"/>
    <w:rsid w:val="00357AE8"/>
    <w:rsid w:val="00364E12"/>
    <w:rsid w:val="00373084"/>
    <w:rsid w:val="0037467D"/>
    <w:rsid w:val="0038131A"/>
    <w:rsid w:val="003900B1"/>
    <w:rsid w:val="00393A85"/>
    <w:rsid w:val="00393D32"/>
    <w:rsid w:val="003945EF"/>
    <w:rsid w:val="003A19A1"/>
    <w:rsid w:val="003A31C9"/>
    <w:rsid w:val="003A331E"/>
    <w:rsid w:val="003A3F55"/>
    <w:rsid w:val="003B2D54"/>
    <w:rsid w:val="003E0F4E"/>
    <w:rsid w:val="003E2EAE"/>
    <w:rsid w:val="003F43D7"/>
    <w:rsid w:val="003F58A0"/>
    <w:rsid w:val="003F63A5"/>
    <w:rsid w:val="00403FBF"/>
    <w:rsid w:val="00406EB7"/>
    <w:rsid w:val="00411428"/>
    <w:rsid w:val="00413C75"/>
    <w:rsid w:val="00421CE9"/>
    <w:rsid w:val="00422FC3"/>
    <w:rsid w:val="004341D7"/>
    <w:rsid w:val="00436C61"/>
    <w:rsid w:val="00441109"/>
    <w:rsid w:val="00441B5E"/>
    <w:rsid w:val="00443B39"/>
    <w:rsid w:val="00447201"/>
    <w:rsid w:val="0044792D"/>
    <w:rsid w:val="00447E5D"/>
    <w:rsid w:val="00456B1A"/>
    <w:rsid w:val="00457BDB"/>
    <w:rsid w:val="004658AE"/>
    <w:rsid w:val="004706EC"/>
    <w:rsid w:val="00471F46"/>
    <w:rsid w:val="004901CD"/>
    <w:rsid w:val="0049143D"/>
    <w:rsid w:val="0049213F"/>
    <w:rsid w:val="00492F9F"/>
    <w:rsid w:val="00494B55"/>
    <w:rsid w:val="004A48B6"/>
    <w:rsid w:val="004A60E1"/>
    <w:rsid w:val="004B0CC7"/>
    <w:rsid w:val="004B76B8"/>
    <w:rsid w:val="004C3D1D"/>
    <w:rsid w:val="004C751E"/>
    <w:rsid w:val="004D1F71"/>
    <w:rsid w:val="004D43B0"/>
    <w:rsid w:val="004D6286"/>
    <w:rsid w:val="004D6AC5"/>
    <w:rsid w:val="004F09AC"/>
    <w:rsid w:val="00506C8B"/>
    <w:rsid w:val="00516654"/>
    <w:rsid w:val="0052333C"/>
    <w:rsid w:val="00530AF8"/>
    <w:rsid w:val="005314F9"/>
    <w:rsid w:val="005326DF"/>
    <w:rsid w:val="0053282F"/>
    <w:rsid w:val="0054452C"/>
    <w:rsid w:val="0055358D"/>
    <w:rsid w:val="00554654"/>
    <w:rsid w:val="00556F5B"/>
    <w:rsid w:val="00557872"/>
    <w:rsid w:val="005603AB"/>
    <w:rsid w:val="00563402"/>
    <w:rsid w:val="005669AA"/>
    <w:rsid w:val="005744C2"/>
    <w:rsid w:val="0057555B"/>
    <w:rsid w:val="0057622B"/>
    <w:rsid w:val="00584A45"/>
    <w:rsid w:val="00592B94"/>
    <w:rsid w:val="00595F0E"/>
    <w:rsid w:val="005A050A"/>
    <w:rsid w:val="005A0AD2"/>
    <w:rsid w:val="005B03A1"/>
    <w:rsid w:val="005B0A50"/>
    <w:rsid w:val="005C462B"/>
    <w:rsid w:val="005C584C"/>
    <w:rsid w:val="005C7909"/>
    <w:rsid w:val="005D230B"/>
    <w:rsid w:val="005D530A"/>
    <w:rsid w:val="005D6789"/>
    <w:rsid w:val="005E2DD6"/>
    <w:rsid w:val="005E63E1"/>
    <w:rsid w:val="00604950"/>
    <w:rsid w:val="00617DF3"/>
    <w:rsid w:val="00623174"/>
    <w:rsid w:val="006258C8"/>
    <w:rsid w:val="00631937"/>
    <w:rsid w:val="006359BB"/>
    <w:rsid w:val="00641141"/>
    <w:rsid w:val="00641CBC"/>
    <w:rsid w:val="00650B8F"/>
    <w:rsid w:val="00654DD0"/>
    <w:rsid w:val="00655588"/>
    <w:rsid w:val="00656BC1"/>
    <w:rsid w:val="0066246E"/>
    <w:rsid w:val="006650BD"/>
    <w:rsid w:val="0066712B"/>
    <w:rsid w:val="0067152B"/>
    <w:rsid w:val="006769F6"/>
    <w:rsid w:val="006838CB"/>
    <w:rsid w:val="006867A0"/>
    <w:rsid w:val="00687A9D"/>
    <w:rsid w:val="0069322E"/>
    <w:rsid w:val="006967E2"/>
    <w:rsid w:val="00697BA4"/>
    <w:rsid w:val="006A00C5"/>
    <w:rsid w:val="006A3DE2"/>
    <w:rsid w:val="006B516A"/>
    <w:rsid w:val="006B5FEA"/>
    <w:rsid w:val="006C2DC2"/>
    <w:rsid w:val="006C7747"/>
    <w:rsid w:val="006E7148"/>
    <w:rsid w:val="007002F1"/>
    <w:rsid w:val="007039BB"/>
    <w:rsid w:val="007045A0"/>
    <w:rsid w:val="00710BC6"/>
    <w:rsid w:val="00712066"/>
    <w:rsid w:val="007238F0"/>
    <w:rsid w:val="007251B9"/>
    <w:rsid w:val="00731B91"/>
    <w:rsid w:val="00744FE0"/>
    <w:rsid w:val="00745050"/>
    <w:rsid w:val="00754864"/>
    <w:rsid w:val="00773887"/>
    <w:rsid w:val="00783ACD"/>
    <w:rsid w:val="007842DD"/>
    <w:rsid w:val="007845B9"/>
    <w:rsid w:val="0078491D"/>
    <w:rsid w:val="007A3DC5"/>
    <w:rsid w:val="007A5A28"/>
    <w:rsid w:val="007B08DF"/>
    <w:rsid w:val="007B642D"/>
    <w:rsid w:val="007C5BD3"/>
    <w:rsid w:val="007C68A1"/>
    <w:rsid w:val="007D2C91"/>
    <w:rsid w:val="007D76F2"/>
    <w:rsid w:val="007E03A6"/>
    <w:rsid w:val="007E1FEB"/>
    <w:rsid w:val="007F681F"/>
    <w:rsid w:val="007F7C10"/>
    <w:rsid w:val="00801BFC"/>
    <w:rsid w:val="00806105"/>
    <w:rsid w:val="00806117"/>
    <w:rsid w:val="00812269"/>
    <w:rsid w:val="008131A7"/>
    <w:rsid w:val="0081384E"/>
    <w:rsid w:val="008140B8"/>
    <w:rsid w:val="00814DF6"/>
    <w:rsid w:val="0082249A"/>
    <w:rsid w:val="00837726"/>
    <w:rsid w:val="00841188"/>
    <w:rsid w:val="008450A0"/>
    <w:rsid w:val="00846F74"/>
    <w:rsid w:val="0085129A"/>
    <w:rsid w:val="00852363"/>
    <w:rsid w:val="00856197"/>
    <w:rsid w:val="008578E6"/>
    <w:rsid w:val="00863A08"/>
    <w:rsid w:val="00865890"/>
    <w:rsid w:val="00870E75"/>
    <w:rsid w:val="00874260"/>
    <w:rsid w:val="00876A44"/>
    <w:rsid w:val="00880473"/>
    <w:rsid w:val="00885397"/>
    <w:rsid w:val="00886A84"/>
    <w:rsid w:val="00891E45"/>
    <w:rsid w:val="008A554E"/>
    <w:rsid w:val="008C37D6"/>
    <w:rsid w:val="008C3A98"/>
    <w:rsid w:val="008C49F9"/>
    <w:rsid w:val="008C66FA"/>
    <w:rsid w:val="008D765E"/>
    <w:rsid w:val="008D7F9D"/>
    <w:rsid w:val="008E3729"/>
    <w:rsid w:val="008E60BF"/>
    <w:rsid w:val="008E6D06"/>
    <w:rsid w:val="008E70DC"/>
    <w:rsid w:val="008E73D6"/>
    <w:rsid w:val="008F23B0"/>
    <w:rsid w:val="008F4BAF"/>
    <w:rsid w:val="008F505E"/>
    <w:rsid w:val="008F5CE7"/>
    <w:rsid w:val="008F7CAC"/>
    <w:rsid w:val="00904060"/>
    <w:rsid w:val="00905CE7"/>
    <w:rsid w:val="00913DB4"/>
    <w:rsid w:val="009161B7"/>
    <w:rsid w:val="00930992"/>
    <w:rsid w:val="00935F4F"/>
    <w:rsid w:val="009401D6"/>
    <w:rsid w:val="0094081F"/>
    <w:rsid w:val="00940DAD"/>
    <w:rsid w:val="00946F57"/>
    <w:rsid w:val="00947040"/>
    <w:rsid w:val="009472DB"/>
    <w:rsid w:val="00956878"/>
    <w:rsid w:val="009572B0"/>
    <w:rsid w:val="0096793A"/>
    <w:rsid w:val="009746BC"/>
    <w:rsid w:val="00975429"/>
    <w:rsid w:val="00980C08"/>
    <w:rsid w:val="0098561E"/>
    <w:rsid w:val="00986EC0"/>
    <w:rsid w:val="00993B79"/>
    <w:rsid w:val="00995F78"/>
    <w:rsid w:val="00996DF0"/>
    <w:rsid w:val="009A0600"/>
    <w:rsid w:val="009A51FC"/>
    <w:rsid w:val="009A5FED"/>
    <w:rsid w:val="009B1CA5"/>
    <w:rsid w:val="009B7590"/>
    <w:rsid w:val="009C2A18"/>
    <w:rsid w:val="009D3CEB"/>
    <w:rsid w:val="009D70C2"/>
    <w:rsid w:val="009E1505"/>
    <w:rsid w:val="009E4096"/>
    <w:rsid w:val="009E6EC1"/>
    <w:rsid w:val="009F1413"/>
    <w:rsid w:val="009F6659"/>
    <w:rsid w:val="00A04FAD"/>
    <w:rsid w:val="00A07C54"/>
    <w:rsid w:val="00A1258C"/>
    <w:rsid w:val="00A150F3"/>
    <w:rsid w:val="00A172A1"/>
    <w:rsid w:val="00A17C54"/>
    <w:rsid w:val="00A2172E"/>
    <w:rsid w:val="00A32079"/>
    <w:rsid w:val="00A35C8F"/>
    <w:rsid w:val="00A42FEE"/>
    <w:rsid w:val="00A45488"/>
    <w:rsid w:val="00A465DF"/>
    <w:rsid w:val="00A47FA1"/>
    <w:rsid w:val="00A550E0"/>
    <w:rsid w:val="00A65093"/>
    <w:rsid w:val="00A814E5"/>
    <w:rsid w:val="00A831BB"/>
    <w:rsid w:val="00A873D5"/>
    <w:rsid w:val="00A9116E"/>
    <w:rsid w:val="00AA1468"/>
    <w:rsid w:val="00AA539F"/>
    <w:rsid w:val="00AA6084"/>
    <w:rsid w:val="00AB1A48"/>
    <w:rsid w:val="00AB3692"/>
    <w:rsid w:val="00AB74CE"/>
    <w:rsid w:val="00AC1EE7"/>
    <w:rsid w:val="00AC33D4"/>
    <w:rsid w:val="00AC5114"/>
    <w:rsid w:val="00AC71A0"/>
    <w:rsid w:val="00AC7412"/>
    <w:rsid w:val="00AD1B68"/>
    <w:rsid w:val="00AD2F58"/>
    <w:rsid w:val="00AE0640"/>
    <w:rsid w:val="00AE44C4"/>
    <w:rsid w:val="00AE4A80"/>
    <w:rsid w:val="00AF7D17"/>
    <w:rsid w:val="00B02DC5"/>
    <w:rsid w:val="00B1390F"/>
    <w:rsid w:val="00B16AA9"/>
    <w:rsid w:val="00B17C25"/>
    <w:rsid w:val="00B17FD1"/>
    <w:rsid w:val="00B241C3"/>
    <w:rsid w:val="00B244E4"/>
    <w:rsid w:val="00B24FE6"/>
    <w:rsid w:val="00B25D16"/>
    <w:rsid w:val="00B31FD6"/>
    <w:rsid w:val="00B32D59"/>
    <w:rsid w:val="00B33628"/>
    <w:rsid w:val="00B34EA5"/>
    <w:rsid w:val="00B35492"/>
    <w:rsid w:val="00B43F4E"/>
    <w:rsid w:val="00B5118B"/>
    <w:rsid w:val="00B645DC"/>
    <w:rsid w:val="00B70C4F"/>
    <w:rsid w:val="00B714D4"/>
    <w:rsid w:val="00B74663"/>
    <w:rsid w:val="00B75CA4"/>
    <w:rsid w:val="00B9251F"/>
    <w:rsid w:val="00B965BA"/>
    <w:rsid w:val="00BA45EB"/>
    <w:rsid w:val="00BA6FFC"/>
    <w:rsid w:val="00BB54ED"/>
    <w:rsid w:val="00BB63E9"/>
    <w:rsid w:val="00BB7249"/>
    <w:rsid w:val="00BC6811"/>
    <w:rsid w:val="00BD155B"/>
    <w:rsid w:val="00BD1831"/>
    <w:rsid w:val="00BD1D42"/>
    <w:rsid w:val="00BD2EAC"/>
    <w:rsid w:val="00BD551B"/>
    <w:rsid w:val="00BE153D"/>
    <w:rsid w:val="00BE4802"/>
    <w:rsid w:val="00C15210"/>
    <w:rsid w:val="00C17BC4"/>
    <w:rsid w:val="00C308A2"/>
    <w:rsid w:val="00C30B5E"/>
    <w:rsid w:val="00C30F1C"/>
    <w:rsid w:val="00C32B90"/>
    <w:rsid w:val="00C469C5"/>
    <w:rsid w:val="00C51F03"/>
    <w:rsid w:val="00C53E80"/>
    <w:rsid w:val="00C54C59"/>
    <w:rsid w:val="00C55B9B"/>
    <w:rsid w:val="00C55FE3"/>
    <w:rsid w:val="00C6641F"/>
    <w:rsid w:val="00C752E5"/>
    <w:rsid w:val="00C777A7"/>
    <w:rsid w:val="00C800E8"/>
    <w:rsid w:val="00C817DA"/>
    <w:rsid w:val="00C830DC"/>
    <w:rsid w:val="00C860FF"/>
    <w:rsid w:val="00C86378"/>
    <w:rsid w:val="00CA3591"/>
    <w:rsid w:val="00CA5F05"/>
    <w:rsid w:val="00CB033C"/>
    <w:rsid w:val="00CB1D27"/>
    <w:rsid w:val="00CB3FB6"/>
    <w:rsid w:val="00CB59DD"/>
    <w:rsid w:val="00CC0F22"/>
    <w:rsid w:val="00CC3DFF"/>
    <w:rsid w:val="00CC7EBC"/>
    <w:rsid w:val="00CC7FB5"/>
    <w:rsid w:val="00CD3712"/>
    <w:rsid w:val="00CD7448"/>
    <w:rsid w:val="00CD7B4A"/>
    <w:rsid w:val="00CE2FA0"/>
    <w:rsid w:val="00D11BEC"/>
    <w:rsid w:val="00D12D8E"/>
    <w:rsid w:val="00D14CE4"/>
    <w:rsid w:val="00D16311"/>
    <w:rsid w:val="00D17F1C"/>
    <w:rsid w:val="00D21D10"/>
    <w:rsid w:val="00D239DB"/>
    <w:rsid w:val="00D307B2"/>
    <w:rsid w:val="00D3423B"/>
    <w:rsid w:val="00D40AF4"/>
    <w:rsid w:val="00D43B9F"/>
    <w:rsid w:val="00D4419A"/>
    <w:rsid w:val="00D47014"/>
    <w:rsid w:val="00D509C2"/>
    <w:rsid w:val="00D55C5D"/>
    <w:rsid w:val="00D5689B"/>
    <w:rsid w:val="00D56C27"/>
    <w:rsid w:val="00D56E45"/>
    <w:rsid w:val="00D576A4"/>
    <w:rsid w:val="00D63BDB"/>
    <w:rsid w:val="00D645AD"/>
    <w:rsid w:val="00D6670F"/>
    <w:rsid w:val="00D77717"/>
    <w:rsid w:val="00D80496"/>
    <w:rsid w:val="00D90D97"/>
    <w:rsid w:val="00DA510D"/>
    <w:rsid w:val="00DA6565"/>
    <w:rsid w:val="00DA6779"/>
    <w:rsid w:val="00DA68AD"/>
    <w:rsid w:val="00DB25DE"/>
    <w:rsid w:val="00DB37E4"/>
    <w:rsid w:val="00DB6CC7"/>
    <w:rsid w:val="00DC43CE"/>
    <w:rsid w:val="00DC4596"/>
    <w:rsid w:val="00DC590E"/>
    <w:rsid w:val="00DD52C7"/>
    <w:rsid w:val="00DD69CC"/>
    <w:rsid w:val="00DE271F"/>
    <w:rsid w:val="00DE4461"/>
    <w:rsid w:val="00DE44CE"/>
    <w:rsid w:val="00DE64AD"/>
    <w:rsid w:val="00DE7D94"/>
    <w:rsid w:val="00DF02D9"/>
    <w:rsid w:val="00DF0757"/>
    <w:rsid w:val="00DF34E6"/>
    <w:rsid w:val="00DF3C84"/>
    <w:rsid w:val="00E00C5D"/>
    <w:rsid w:val="00E01200"/>
    <w:rsid w:val="00E03936"/>
    <w:rsid w:val="00E04937"/>
    <w:rsid w:val="00E06C57"/>
    <w:rsid w:val="00E144BF"/>
    <w:rsid w:val="00E22D50"/>
    <w:rsid w:val="00E25407"/>
    <w:rsid w:val="00E26AA3"/>
    <w:rsid w:val="00E2701A"/>
    <w:rsid w:val="00E30639"/>
    <w:rsid w:val="00E35D79"/>
    <w:rsid w:val="00E3640F"/>
    <w:rsid w:val="00E5623B"/>
    <w:rsid w:val="00E63FEC"/>
    <w:rsid w:val="00E64712"/>
    <w:rsid w:val="00E65FCA"/>
    <w:rsid w:val="00E66066"/>
    <w:rsid w:val="00E66164"/>
    <w:rsid w:val="00E66CFF"/>
    <w:rsid w:val="00E679C1"/>
    <w:rsid w:val="00E75294"/>
    <w:rsid w:val="00E767C7"/>
    <w:rsid w:val="00E871BE"/>
    <w:rsid w:val="00E9081A"/>
    <w:rsid w:val="00E90FE6"/>
    <w:rsid w:val="00EA554C"/>
    <w:rsid w:val="00EB2657"/>
    <w:rsid w:val="00EB4ECF"/>
    <w:rsid w:val="00EB6CF0"/>
    <w:rsid w:val="00EC010D"/>
    <w:rsid w:val="00EC5696"/>
    <w:rsid w:val="00EC5E8A"/>
    <w:rsid w:val="00EC716A"/>
    <w:rsid w:val="00ED2C28"/>
    <w:rsid w:val="00ED7893"/>
    <w:rsid w:val="00EF4314"/>
    <w:rsid w:val="00F01832"/>
    <w:rsid w:val="00F02191"/>
    <w:rsid w:val="00F037DC"/>
    <w:rsid w:val="00F10D3D"/>
    <w:rsid w:val="00F13BCF"/>
    <w:rsid w:val="00F14C8F"/>
    <w:rsid w:val="00F154CB"/>
    <w:rsid w:val="00F20DF2"/>
    <w:rsid w:val="00F2158D"/>
    <w:rsid w:val="00F26235"/>
    <w:rsid w:val="00F47E8F"/>
    <w:rsid w:val="00F50FA3"/>
    <w:rsid w:val="00F548A0"/>
    <w:rsid w:val="00F5648F"/>
    <w:rsid w:val="00F62990"/>
    <w:rsid w:val="00F62D81"/>
    <w:rsid w:val="00F66B66"/>
    <w:rsid w:val="00F720AD"/>
    <w:rsid w:val="00F80576"/>
    <w:rsid w:val="00F82BCC"/>
    <w:rsid w:val="00F82D19"/>
    <w:rsid w:val="00F8328F"/>
    <w:rsid w:val="00F84E75"/>
    <w:rsid w:val="00F85F5B"/>
    <w:rsid w:val="00F86525"/>
    <w:rsid w:val="00F87FE5"/>
    <w:rsid w:val="00F91BE3"/>
    <w:rsid w:val="00F97D74"/>
    <w:rsid w:val="00FA1A5D"/>
    <w:rsid w:val="00FA2452"/>
    <w:rsid w:val="00FB5D21"/>
    <w:rsid w:val="00FC4180"/>
    <w:rsid w:val="00FD016B"/>
    <w:rsid w:val="00FD2FD3"/>
    <w:rsid w:val="00FD344F"/>
    <w:rsid w:val="00FE0BEA"/>
    <w:rsid w:val="00FF01BA"/>
    <w:rsid w:val="00F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E3046D3"/>
  <w15:docId w15:val="{C4A94182-D71E-4A2F-BE72-DC35A6BE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DF3"/>
    <w:pPr>
      <w:spacing w:line="240" w:lineRule="auto"/>
      <w:jc w:val="both"/>
    </w:pPr>
    <w:rPr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393D32"/>
    <w:pPr>
      <w:keepNext/>
      <w:keepLines/>
      <w:numPr>
        <w:numId w:val="2"/>
      </w:numPr>
      <w:spacing w:before="240" w:after="120" w:line="240" w:lineRule="atLeast"/>
      <w:outlineLvl w:val="0"/>
    </w:pPr>
    <w:rPr>
      <w:rFonts w:ascii="Century Gothic" w:eastAsiaTheme="majorEastAsia" w:hAnsi="Century Gothic" w:cstheme="majorBidi"/>
      <w:b/>
      <w:bCs/>
      <w:color w:val="DA291C" w:themeColor="accen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3D32"/>
    <w:pPr>
      <w:keepNext/>
      <w:keepLines/>
      <w:numPr>
        <w:ilvl w:val="1"/>
        <w:numId w:val="2"/>
      </w:numPr>
      <w:spacing w:before="240" w:after="120" w:line="240" w:lineRule="atLeast"/>
      <w:outlineLvl w:val="1"/>
    </w:pPr>
    <w:rPr>
      <w:rFonts w:ascii="Century Gothic" w:eastAsiaTheme="majorEastAsia" w:hAnsi="Century Gothic" w:cstheme="majorBidi"/>
      <w:b/>
      <w:bCs/>
      <w:color w:val="DA291C" w:themeColor="accent1"/>
      <w:sz w:val="30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3D32"/>
    <w:pPr>
      <w:keepNext/>
      <w:keepLines/>
      <w:numPr>
        <w:ilvl w:val="2"/>
        <w:numId w:val="2"/>
      </w:numPr>
      <w:spacing w:before="200" w:after="120"/>
      <w:outlineLvl w:val="2"/>
    </w:pPr>
    <w:rPr>
      <w:rFonts w:ascii="Century Gothic" w:eastAsiaTheme="majorEastAsia" w:hAnsi="Century Gothic" w:cstheme="majorBidi"/>
      <w:b/>
      <w:bCs/>
      <w:color w:val="DA291C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3D32"/>
    <w:pPr>
      <w:keepNext/>
      <w:keepLines/>
      <w:numPr>
        <w:ilvl w:val="3"/>
        <w:numId w:val="2"/>
      </w:numPr>
      <w:spacing w:before="200" w:after="0"/>
      <w:outlineLvl w:val="3"/>
    </w:pPr>
    <w:rPr>
      <w:rFonts w:ascii="Century Gothic" w:eastAsiaTheme="majorEastAsia" w:hAnsi="Century Gothic" w:cstheme="majorBidi"/>
      <w:b/>
      <w:bCs/>
      <w:iCs/>
      <w:color w:val="DA291C" w:themeColor="accent1"/>
      <w:sz w:val="20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393D32"/>
    <w:pPr>
      <w:numPr>
        <w:ilvl w:val="4"/>
      </w:numPr>
      <w:outlineLvl w:val="4"/>
    </w:pPr>
    <w:rPr>
      <w:b w:val="0"/>
    </w:rPr>
  </w:style>
  <w:style w:type="paragraph" w:styleId="Ttulo6">
    <w:name w:val="heading 6"/>
    <w:basedOn w:val="Ttulo5"/>
    <w:next w:val="Normal"/>
    <w:link w:val="Ttulo6Car"/>
    <w:uiPriority w:val="9"/>
    <w:unhideWhenUsed/>
    <w:qFormat/>
    <w:rsid w:val="00393D32"/>
    <w:pPr>
      <w:numPr>
        <w:ilvl w:val="5"/>
      </w:numPr>
      <w:outlineLvl w:val="5"/>
    </w:pPr>
    <w:rPr>
      <w:caps/>
      <w:sz w:val="16"/>
    </w:rPr>
  </w:style>
  <w:style w:type="paragraph" w:styleId="Ttulo7">
    <w:name w:val="heading 7"/>
    <w:basedOn w:val="Ttulo6"/>
    <w:next w:val="Normal"/>
    <w:link w:val="Ttulo7Car"/>
    <w:uiPriority w:val="9"/>
    <w:unhideWhenUsed/>
    <w:qFormat/>
    <w:rsid w:val="00393D32"/>
    <w:pPr>
      <w:numPr>
        <w:ilvl w:val="6"/>
      </w:numPr>
      <w:spacing w:before="240" w:after="360"/>
      <w:jc w:val="left"/>
      <w:outlineLvl w:val="6"/>
    </w:pPr>
    <w:rPr>
      <w:bCs w:val="0"/>
      <w:iCs w:val="0"/>
      <w:szCs w:val="18"/>
    </w:rPr>
  </w:style>
  <w:style w:type="paragraph" w:styleId="Ttulo8">
    <w:name w:val="heading 8"/>
    <w:basedOn w:val="Ttulo7"/>
    <w:next w:val="Normal"/>
    <w:link w:val="Ttulo8Car"/>
    <w:uiPriority w:val="9"/>
    <w:unhideWhenUsed/>
    <w:qFormat/>
    <w:rsid w:val="00393D32"/>
    <w:pPr>
      <w:numPr>
        <w:ilvl w:val="7"/>
      </w:numPr>
      <w:spacing w:before="960" w:after="0" w:line="180" w:lineRule="exact"/>
      <w:outlineLvl w:val="7"/>
    </w:pPr>
    <w:rPr>
      <w:szCs w:val="20"/>
    </w:rPr>
  </w:style>
  <w:style w:type="paragraph" w:styleId="Ttulo9">
    <w:name w:val="heading 9"/>
    <w:basedOn w:val="Ttulo8"/>
    <w:next w:val="Normal"/>
    <w:link w:val="Ttulo9Car"/>
    <w:uiPriority w:val="9"/>
    <w:unhideWhenUsed/>
    <w:qFormat/>
    <w:rsid w:val="00393D32"/>
    <w:pPr>
      <w:numPr>
        <w:ilvl w:val="8"/>
      </w:numPr>
      <w:spacing w:after="240" w:line="320" w:lineRule="exact"/>
      <w:outlineLvl w:val="8"/>
    </w:pPr>
    <w:rPr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D32"/>
    <w:rPr>
      <w:rFonts w:ascii="Century Gothic" w:eastAsiaTheme="majorEastAsia" w:hAnsi="Century Gothic" w:cstheme="majorBidi"/>
      <w:b/>
      <w:bCs/>
      <w:color w:val="DA291C" w:themeColor="accen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3D32"/>
    <w:rPr>
      <w:rFonts w:ascii="Century Gothic" w:eastAsiaTheme="majorEastAsia" w:hAnsi="Century Gothic" w:cstheme="majorBidi"/>
      <w:b/>
      <w:bCs/>
      <w:color w:val="DA291C" w:themeColor="accent1"/>
      <w:sz w:val="30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93D32"/>
    <w:rPr>
      <w:rFonts w:ascii="Century Gothic" w:eastAsiaTheme="majorEastAsia" w:hAnsi="Century Gothic" w:cstheme="majorBidi"/>
      <w:b/>
      <w:bCs/>
      <w:color w:val="DA291C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93D32"/>
    <w:rPr>
      <w:rFonts w:ascii="Century Gothic" w:eastAsiaTheme="majorEastAsia" w:hAnsi="Century Gothic" w:cstheme="majorBidi"/>
      <w:b/>
      <w:bCs/>
      <w:iCs/>
      <w:color w:val="DA291C" w:themeColor="accent1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393D32"/>
    <w:rPr>
      <w:rFonts w:ascii="Century Gothic" w:eastAsiaTheme="majorEastAsia" w:hAnsi="Century Gothic" w:cstheme="majorBidi"/>
      <w:bCs/>
      <w:iCs/>
      <w:color w:val="DA291C" w:themeColor="accent1"/>
      <w:sz w:val="20"/>
    </w:rPr>
  </w:style>
  <w:style w:type="character" w:customStyle="1" w:styleId="Ttulo6Car">
    <w:name w:val="Título 6 Car"/>
    <w:basedOn w:val="Fuentedeprrafopredeter"/>
    <w:link w:val="Ttulo6"/>
    <w:uiPriority w:val="9"/>
    <w:rsid w:val="00393D32"/>
    <w:rPr>
      <w:rFonts w:ascii="Century Gothic" w:eastAsiaTheme="majorEastAsia" w:hAnsi="Century Gothic" w:cstheme="majorBidi"/>
      <w:bCs/>
      <w:iCs/>
      <w:caps/>
      <w:color w:val="DA291C" w:themeColor="accent1"/>
      <w:sz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3D32"/>
    <w:pPr>
      <w:numPr>
        <w:ilvl w:val="1"/>
      </w:numPr>
    </w:pPr>
    <w:rPr>
      <w:rFonts w:asciiTheme="majorHAnsi" w:eastAsiaTheme="majorEastAsia" w:hAnsiTheme="majorHAnsi" w:cstheme="majorBidi"/>
      <w:i/>
      <w:iCs/>
      <w:color w:val="DA291C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3D32"/>
    <w:rPr>
      <w:rFonts w:asciiTheme="majorHAnsi" w:eastAsiaTheme="majorEastAsia" w:hAnsiTheme="majorHAnsi" w:cstheme="majorBidi"/>
      <w:i/>
      <w:iCs/>
      <w:color w:val="DA291C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93D32"/>
    <w:rPr>
      <w:rFonts w:ascii="Calibri" w:hAnsi="Calibri"/>
      <w:b/>
      <w:bCs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F80576"/>
    <w:pPr>
      <w:tabs>
        <w:tab w:val="left" w:pos="440"/>
        <w:tab w:val="right" w:pos="9742"/>
      </w:tabs>
      <w:spacing w:before="120" w:after="0"/>
      <w:jc w:val="left"/>
    </w:pPr>
    <w:rPr>
      <w:rFonts w:eastAsiaTheme="minorHAnsi"/>
      <w:b/>
      <w:bCs/>
      <w:color w:val="000000" w:themeColor="text1"/>
      <w:sz w:val="19"/>
      <w:szCs w:val="19"/>
      <w:u w:val="single" w:color="DA291C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393D32"/>
    <w:pPr>
      <w:ind w:left="0" w:firstLine="0"/>
    </w:pPr>
    <w:rPr>
      <w:b w:val="0"/>
      <w:color w:val="000000" w:themeColor="text1"/>
      <w:sz w:val="19"/>
      <w:szCs w:val="28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D70C2"/>
    <w:pPr>
      <w:spacing w:after="0"/>
      <w:jc w:val="left"/>
    </w:pPr>
    <w:rPr>
      <w:rFonts w:eastAsiaTheme="minorHAnsi"/>
      <w:color w:val="000000" w:themeColor="text1"/>
      <w:sz w:val="19"/>
    </w:rPr>
  </w:style>
  <w:style w:type="paragraph" w:styleId="TDC3">
    <w:name w:val="toc 3"/>
    <w:basedOn w:val="Normal"/>
    <w:next w:val="Normal"/>
    <w:autoRedefine/>
    <w:uiPriority w:val="39"/>
    <w:unhideWhenUsed/>
    <w:rsid w:val="00F62D81"/>
    <w:pPr>
      <w:tabs>
        <w:tab w:val="left" w:pos="442"/>
        <w:tab w:val="left" w:pos="1100"/>
        <w:tab w:val="right" w:pos="9741"/>
      </w:tabs>
      <w:spacing w:after="0"/>
      <w:ind w:left="442"/>
      <w:jc w:val="left"/>
    </w:pPr>
    <w:rPr>
      <w:rFonts w:eastAsiaTheme="minorHAnsi"/>
      <w:color w:val="000000" w:themeColor="text1"/>
      <w:sz w:val="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FEB"/>
    <w:pPr>
      <w:spacing w:after="0"/>
    </w:pPr>
    <w:rPr>
      <w:rFonts w:ascii="Lucida Grande" w:eastAsiaTheme="minorHAnsi" w:hAnsi="Lucida Grande" w:cs="Lucida Grande"/>
      <w:color w:val="000000" w:themeColor="text1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FEB"/>
    <w:rPr>
      <w:rFonts w:ascii="Lucida Grande" w:hAnsi="Lucida Grande" w:cs="Lucida Grande"/>
      <w:color w:val="000000" w:themeColor="text1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7E1FEB"/>
    <w:pPr>
      <w:spacing w:after="0"/>
      <w:ind w:left="660"/>
      <w:jc w:val="left"/>
    </w:pPr>
    <w:rPr>
      <w:rFonts w:eastAsiaTheme="minorHAnsi"/>
      <w:color w:val="000000" w:themeColor="text1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E1505"/>
    <w:pPr>
      <w:spacing w:after="0"/>
      <w:ind w:left="880"/>
      <w:jc w:val="left"/>
    </w:pPr>
    <w:rPr>
      <w:rFonts w:eastAsiaTheme="minorHAnsi"/>
      <w:color w:val="000000" w:themeColor="text1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E1FEB"/>
    <w:pPr>
      <w:spacing w:after="0"/>
      <w:ind w:left="1100"/>
      <w:jc w:val="left"/>
    </w:pPr>
    <w:rPr>
      <w:rFonts w:eastAsiaTheme="minorHAnsi"/>
      <w:color w:val="000000" w:themeColor="text1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E1FEB"/>
    <w:pPr>
      <w:spacing w:after="0"/>
      <w:ind w:left="1320"/>
      <w:jc w:val="left"/>
    </w:pPr>
    <w:rPr>
      <w:rFonts w:eastAsiaTheme="minorHAnsi"/>
      <w:color w:val="000000" w:themeColor="text1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E1FEB"/>
    <w:pPr>
      <w:spacing w:after="0"/>
      <w:ind w:left="1540"/>
      <w:jc w:val="left"/>
    </w:pPr>
    <w:rPr>
      <w:rFonts w:eastAsiaTheme="minorHAnsi"/>
      <w:color w:val="000000" w:themeColor="text1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E1FEB"/>
    <w:pPr>
      <w:spacing w:after="0"/>
      <w:ind w:left="1760"/>
      <w:jc w:val="left"/>
    </w:pPr>
    <w:rPr>
      <w:rFonts w:eastAsiaTheme="minorHAnsi"/>
      <w:color w:val="000000" w:themeColor="text1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516654"/>
    <w:pPr>
      <w:ind w:left="220" w:hanging="220"/>
    </w:pPr>
    <w:rPr>
      <w:rFonts w:eastAsiaTheme="minorHAnsi"/>
      <w:color w:val="000000" w:themeColor="text1"/>
    </w:rPr>
  </w:style>
  <w:style w:type="paragraph" w:styleId="ndice2">
    <w:name w:val="index 2"/>
    <w:basedOn w:val="Normal"/>
    <w:next w:val="Normal"/>
    <w:autoRedefine/>
    <w:uiPriority w:val="99"/>
    <w:unhideWhenUsed/>
    <w:rsid w:val="00516654"/>
    <w:pPr>
      <w:ind w:left="440" w:hanging="220"/>
    </w:pPr>
    <w:rPr>
      <w:rFonts w:eastAsiaTheme="minorHAnsi"/>
      <w:color w:val="000000" w:themeColor="text1"/>
    </w:rPr>
  </w:style>
  <w:style w:type="paragraph" w:styleId="ndice3">
    <w:name w:val="index 3"/>
    <w:basedOn w:val="Normal"/>
    <w:next w:val="Normal"/>
    <w:autoRedefine/>
    <w:uiPriority w:val="99"/>
    <w:unhideWhenUsed/>
    <w:rsid w:val="00516654"/>
    <w:pPr>
      <w:ind w:left="660" w:hanging="220"/>
    </w:pPr>
    <w:rPr>
      <w:rFonts w:eastAsiaTheme="minorHAnsi"/>
      <w:color w:val="000000" w:themeColor="text1"/>
    </w:rPr>
  </w:style>
  <w:style w:type="paragraph" w:styleId="ndice4">
    <w:name w:val="index 4"/>
    <w:basedOn w:val="Normal"/>
    <w:next w:val="Normal"/>
    <w:autoRedefine/>
    <w:uiPriority w:val="99"/>
    <w:unhideWhenUsed/>
    <w:rsid w:val="00516654"/>
    <w:pPr>
      <w:ind w:left="880" w:hanging="220"/>
    </w:pPr>
    <w:rPr>
      <w:rFonts w:eastAsiaTheme="minorHAnsi"/>
      <w:color w:val="000000" w:themeColor="text1"/>
    </w:rPr>
  </w:style>
  <w:style w:type="paragraph" w:styleId="ndice5">
    <w:name w:val="index 5"/>
    <w:basedOn w:val="Normal"/>
    <w:next w:val="Normal"/>
    <w:autoRedefine/>
    <w:uiPriority w:val="99"/>
    <w:unhideWhenUsed/>
    <w:rsid w:val="00516654"/>
    <w:pPr>
      <w:ind w:left="1100" w:hanging="220"/>
    </w:pPr>
    <w:rPr>
      <w:rFonts w:eastAsiaTheme="minorHAnsi"/>
      <w:color w:val="000000" w:themeColor="text1"/>
    </w:rPr>
  </w:style>
  <w:style w:type="paragraph" w:styleId="ndice6">
    <w:name w:val="index 6"/>
    <w:basedOn w:val="Normal"/>
    <w:next w:val="Normal"/>
    <w:autoRedefine/>
    <w:uiPriority w:val="99"/>
    <w:unhideWhenUsed/>
    <w:rsid w:val="00516654"/>
    <w:pPr>
      <w:ind w:left="1320" w:hanging="220"/>
    </w:pPr>
    <w:rPr>
      <w:rFonts w:eastAsiaTheme="minorHAnsi"/>
      <w:color w:val="000000" w:themeColor="text1"/>
    </w:rPr>
  </w:style>
  <w:style w:type="paragraph" w:styleId="ndice7">
    <w:name w:val="index 7"/>
    <w:basedOn w:val="Normal"/>
    <w:next w:val="Normal"/>
    <w:autoRedefine/>
    <w:uiPriority w:val="99"/>
    <w:unhideWhenUsed/>
    <w:rsid w:val="00516654"/>
    <w:pPr>
      <w:ind w:left="1540" w:hanging="220"/>
    </w:pPr>
    <w:rPr>
      <w:rFonts w:eastAsiaTheme="minorHAnsi"/>
      <w:color w:val="000000" w:themeColor="text1"/>
    </w:rPr>
  </w:style>
  <w:style w:type="paragraph" w:styleId="ndice8">
    <w:name w:val="index 8"/>
    <w:basedOn w:val="Normal"/>
    <w:next w:val="Normal"/>
    <w:autoRedefine/>
    <w:uiPriority w:val="99"/>
    <w:unhideWhenUsed/>
    <w:rsid w:val="00516654"/>
    <w:pPr>
      <w:ind w:left="1760" w:hanging="220"/>
    </w:pPr>
    <w:rPr>
      <w:rFonts w:eastAsiaTheme="minorHAnsi"/>
      <w:color w:val="000000" w:themeColor="text1"/>
    </w:rPr>
  </w:style>
  <w:style w:type="paragraph" w:styleId="ndice9">
    <w:name w:val="index 9"/>
    <w:basedOn w:val="Normal"/>
    <w:next w:val="Normal"/>
    <w:autoRedefine/>
    <w:uiPriority w:val="99"/>
    <w:unhideWhenUsed/>
    <w:rsid w:val="00516654"/>
    <w:pPr>
      <w:ind w:left="1980" w:hanging="220"/>
    </w:pPr>
    <w:rPr>
      <w:rFonts w:eastAsiaTheme="minorHAnsi"/>
      <w:color w:val="000000" w:themeColor="text1"/>
    </w:rPr>
  </w:style>
  <w:style w:type="paragraph" w:styleId="Ttulodendice">
    <w:name w:val="index heading"/>
    <w:basedOn w:val="Normal"/>
    <w:next w:val="ndice1"/>
    <w:uiPriority w:val="99"/>
    <w:unhideWhenUsed/>
    <w:rsid w:val="00294856"/>
    <w:pPr>
      <w:pBdr>
        <w:top w:val="single" w:sz="18" w:space="9" w:color="CF1C20"/>
      </w:pBdr>
      <w:spacing w:after="360"/>
    </w:pPr>
    <w:rPr>
      <w:rFonts w:eastAsiaTheme="minorHAnsi"/>
      <w:b/>
      <w:bCs/>
      <w:caps/>
      <w:color w:val="000000" w:themeColor="text1"/>
      <w:sz w:val="40"/>
      <w:szCs w:val="40"/>
    </w:rPr>
  </w:style>
  <w:style w:type="character" w:styleId="nfasisintenso">
    <w:name w:val="Intense Emphasis"/>
    <w:basedOn w:val="Fuentedeprrafopredeter"/>
    <w:uiPriority w:val="21"/>
    <w:qFormat/>
    <w:rsid w:val="00393D32"/>
    <w:rPr>
      <w:rFonts w:asciiTheme="minorHAnsi" w:hAnsiTheme="minorHAnsi"/>
      <w:b/>
      <w:bCs/>
      <w:i/>
      <w:iCs/>
      <w:color w:val="000000" w:themeColor="text1"/>
      <w:sz w:val="22"/>
    </w:rPr>
  </w:style>
  <w:style w:type="character" w:styleId="nfasis">
    <w:name w:val="Emphasis"/>
    <w:basedOn w:val="Fuentedeprrafopredeter"/>
    <w:uiPriority w:val="20"/>
    <w:qFormat/>
    <w:rsid w:val="00393D32"/>
    <w:rPr>
      <w:rFonts w:asciiTheme="minorHAnsi" w:hAnsiTheme="minorHAnsi"/>
      <w:b w:val="0"/>
      <w:i/>
      <w:iCs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516654"/>
    <w:pPr>
      <w:tabs>
        <w:tab w:val="center" w:pos="4252"/>
        <w:tab w:val="right" w:pos="8504"/>
      </w:tabs>
      <w:spacing w:after="0"/>
    </w:pPr>
    <w:rPr>
      <w:rFonts w:eastAsiaTheme="minorHAnsi"/>
      <w:color w:val="000000" w:themeColor="text1"/>
    </w:rPr>
  </w:style>
  <w:style w:type="character" w:customStyle="1" w:styleId="EncabezadoCar">
    <w:name w:val="Encabezado Car"/>
    <w:basedOn w:val="Fuentedeprrafopredeter"/>
    <w:link w:val="Encabezado"/>
    <w:uiPriority w:val="99"/>
    <w:rsid w:val="00516654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516654"/>
    <w:pPr>
      <w:tabs>
        <w:tab w:val="center" w:pos="4252"/>
        <w:tab w:val="right" w:pos="8504"/>
      </w:tabs>
      <w:spacing w:after="0"/>
    </w:pPr>
    <w:rPr>
      <w:rFonts w:eastAsiaTheme="minorHAnsi"/>
      <w:color w:val="F2F2F2" w:themeColor="background1"/>
      <w:sz w:val="15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6654"/>
    <w:rPr>
      <w:color w:val="F2F2F2" w:themeColor="background1"/>
      <w:sz w:val="15"/>
    </w:rPr>
  </w:style>
  <w:style w:type="paragraph" w:customStyle="1" w:styleId="Prrafobsico">
    <w:name w:val="[Párrafo básico]"/>
    <w:basedOn w:val="Normal"/>
    <w:uiPriority w:val="99"/>
    <w:rsid w:val="009E150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eastAsiaTheme="minorHAnsi" w:cs="MinionPro-Regular"/>
      <w:color w:val="000000" w:themeColor="text1"/>
      <w:szCs w:val="24"/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516654"/>
  </w:style>
  <w:style w:type="character" w:styleId="nfasissutil">
    <w:name w:val="Subtle Emphasis"/>
    <w:basedOn w:val="Fuentedeprrafopredeter"/>
    <w:uiPriority w:val="19"/>
    <w:qFormat/>
    <w:rsid w:val="00393D32"/>
    <w:rPr>
      <w:rFonts w:asciiTheme="minorHAnsi" w:hAnsiTheme="minorHAnsi"/>
      <w:i w:val="0"/>
      <w:iCs/>
      <w:color w:val="C3C3C3" w:themeColor="background2" w:themeShade="E6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393D32"/>
    <w:rPr>
      <w:rFonts w:ascii="Century Gothic" w:eastAsiaTheme="majorEastAsia" w:hAnsi="Century Gothic" w:cstheme="majorBidi"/>
      <w:caps/>
      <w:color w:val="DA291C" w:themeColor="accent1"/>
      <w:sz w:val="16"/>
      <w:szCs w:val="18"/>
    </w:rPr>
  </w:style>
  <w:style w:type="paragraph" w:styleId="Prrafodelista">
    <w:name w:val="List Paragraph"/>
    <w:aliases w:val="Num Bullet 1,Lista sin Numerar,Párrafo Numerado,Párrafo de lista1,Bullet Number,lp1,List Paragraph1,lp11,List Paragraph11,Use Case List Paragraph,Bulleted table list,Bullet List,FooterText,Bull - Bullet niveau 1,Lettre d'introduction,T5"/>
    <w:basedOn w:val="Normal"/>
    <w:link w:val="PrrafodelistaCar"/>
    <w:uiPriority w:val="34"/>
    <w:qFormat/>
    <w:rsid w:val="00393D32"/>
    <w:pPr>
      <w:ind w:left="720"/>
      <w:contextualSpacing/>
    </w:pPr>
    <w:rPr>
      <w:rFonts w:eastAsiaTheme="minorHAnsi"/>
      <w:color w:val="000000" w:themeColor="text1"/>
    </w:rPr>
  </w:style>
  <w:style w:type="character" w:customStyle="1" w:styleId="Ttulo8Car">
    <w:name w:val="Título 8 Car"/>
    <w:basedOn w:val="Fuentedeprrafopredeter"/>
    <w:link w:val="Ttulo8"/>
    <w:uiPriority w:val="9"/>
    <w:rsid w:val="00393D32"/>
    <w:rPr>
      <w:rFonts w:ascii="Century Gothic" w:eastAsiaTheme="majorEastAsia" w:hAnsi="Century Gothic" w:cstheme="majorBidi"/>
      <w:caps/>
      <w:color w:val="DA291C" w:themeColor="accent1"/>
      <w:sz w:val="16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393D32"/>
    <w:rPr>
      <w:rFonts w:ascii="Century Gothic" w:eastAsiaTheme="majorEastAsia" w:hAnsi="Century Gothic" w:cstheme="majorBidi"/>
      <w:caps/>
      <w:color w:val="DA291C" w:themeColor="accent1"/>
      <w:sz w:val="16"/>
      <w:szCs w:val="18"/>
    </w:rPr>
  </w:style>
  <w:style w:type="table" w:styleId="Tablaconcuadrcula">
    <w:name w:val="Table Grid"/>
    <w:basedOn w:val="Tablanormal"/>
    <w:uiPriority w:val="39"/>
    <w:rsid w:val="00D3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D3423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D3423B"/>
    <w:pPr>
      <w:spacing w:after="0" w:line="240" w:lineRule="auto"/>
    </w:pPr>
    <w:tblPr>
      <w:tblStyleRowBandSize w:val="1"/>
      <w:tblStyleColBandSize w:val="1"/>
      <w:tblBorders>
        <w:top w:val="single" w:sz="8" w:space="0" w:color="DA291C" w:themeColor="accent1"/>
        <w:left w:val="single" w:sz="8" w:space="0" w:color="DA291C" w:themeColor="accent1"/>
        <w:bottom w:val="single" w:sz="8" w:space="0" w:color="DA291C" w:themeColor="accent1"/>
        <w:right w:val="single" w:sz="8" w:space="0" w:color="DA29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DA29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291C" w:themeColor="accent1"/>
          <w:left w:val="single" w:sz="8" w:space="0" w:color="DA291C" w:themeColor="accent1"/>
          <w:bottom w:val="single" w:sz="8" w:space="0" w:color="DA291C" w:themeColor="accent1"/>
          <w:right w:val="single" w:sz="8" w:space="0" w:color="DA29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291C" w:themeColor="accent1"/>
          <w:left w:val="single" w:sz="8" w:space="0" w:color="DA291C" w:themeColor="accent1"/>
          <w:bottom w:val="single" w:sz="8" w:space="0" w:color="DA291C" w:themeColor="accent1"/>
          <w:right w:val="single" w:sz="8" w:space="0" w:color="DA291C" w:themeColor="accent1"/>
        </w:tcBorders>
      </w:tcPr>
    </w:tblStylePr>
    <w:tblStylePr w:type="band1Horz">
      <w:tblPr/>
      <w:tcPr>
        <w:tcBorders>
          <w:top w:val="single" w:sz="8" w:space="0" w:color="DA291C" w:themeColor="accent1"/>
          <w:left w:val="single" w:sz="8" w:space="0" w:color="DA291C" w:themeColor="accent1"/>
          <w:bottom w:val="single" w:sz="8" w:space="0" w:color="DA291C" w:themeColor="accent1"/>
          <w:right w:val="single" w:sz="8" w:space="0" w:color="DA291C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D3423B"/>
    <w:pPr>
      <w:spacing w:after="0" w:line="240" w:lineRule="auto"/>
    </w:pPr>
    <w:tblPr>
      <w:tblStyleRowBandSize w:val="1"/>
      <w:tblStyleColBandSize w:val="1"/>
      <w:tblBorders>
        <w:top w:val="single" w:sz="8" w:space="0" w:color="DA291C" w:themeColor="accent2"/>
        <w:left w:val="single" w:sz="8" w:space="0" w:color="DA291C" w:themeColor="accent2"/>
        <w:bottom w:val="single" w:sz="8" w:space="0" w:color="DA291C" w:themeColor="accent2"/>
        <w:right w:val="single" w:sz="8" w:space="0" w:color="DA291C" w:themeColor="accent2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DA291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291C" w:themeColor="accent2"/>
          <w:left w:val="single" w:sz="8" w:space="0" w:color="DA291C" w:themeColor="accent2"/>
          <w:bottom w:val="single" w:sz="8" w:space="0" w:color="DA291C" w:themeColor="accent2"/>
          <w:right w:val="single" w:sz="8" w:space="0" w:color="DA291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291C" w:themeColor="accent2"/>
          <w:left w:val="single" w:sz="8" w:space="0" w:color="DA291C" w:themeColor="accent2"/>
          <w:bottom w:val="single" w:sz="8" w:space="0" w:color="DA291C" w:themeColor="accent2"/>
          <w:right w:val="single" w:sz="8" w:space="0" w:color="DA291C" w:themeColor="accent2"/>
        </w:tcBorders>
      </w:tcPr>
    </w:tblStylePr>
    <w:tblStylePr w:type="band1Horz">
      <w:tblPr/>
      <w:tcPr>
        <w:tcBorders>
          <w:top w:val="single" w:sz="8" w:space="0" w:color="DA291C" w:themeColor="accent2"/>
          <w:left w:val="single" w:sz="8" w:space="0" w:color="DA291C" w:themeColor="accent2"/>
          <w:bottom w:val="single" w:sz="8" w:space="0" w:color="DA291C" w:themeColor="accent2"/>
          <w:right w:val="single" w:sz="8" w:space="0" w:color="DA291C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D3423B"/>
    <w:pPr>
      <w:spacing w:after="0" w:line="240" w:lineRule="auto"/>
    </w:pPr>
    <w:tblPr>
      <w:tblStyleRowBandSize w:val="1"/>
      <w:tblStyleColBandSize w:val="1"/>
      <w:tblBorders>
        <w:top w:val="single" w:sz="8" w:space="0" w:color="DA291C" w:themeColor="accent3"/>
        <w:left w:val="single" w:sz="8" w:space="0" w:color="DA291C" w:themeColor="accent3"/>
        <w:bottom w:val="single" w:sz="8" w:space="0" w:color="DA291C" w:themeColor="accent3"/>
        <w:right w:val="single" w:sz="8" w:space="0" w:color="DA291C" w:themeColor="accent3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DA291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291C" w:themeColor="accent3"/>
          <w:left w:val="single" w:sz="8" w:space="0" w:color="DA291C" w:themeColor="accent3"/>
          <w:bottom w:val="single" w:sz="8" w:space="0" w:color="DA291C" w:themeColor="accent3"/>
          <w:right w:val="single" w:sz="8" w:space="0" w:color="DA291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291C" w:themeColor="accent3"/>
          <w:left w:val="single" w:sz="8" w:space="0" w:color="DA291C" w:themeColor="accent3"/>
          <w:bottom w:val="single" w:sz="8" w:space="0" w:color="DA291C" w:themeColor="accent3"/>
          <w:right w:val="single" w:sz="8" w:space="0" w:color="DA291C" w:themeColor="accent3"/>
        </w:tcBorders>
      </w:tcPr>
    </w:tblStylePr>
    <w:tblStylePr w:type="band1Horz">
      <w:tblPr/>
      <w:tcPr>
        <w:tcBorders>
          <w:top w:val="single" w:sz="8" w:space="0" w:color="DA291C" w:themeColor="accent3"/>
          <w:left w:val="single" w:sz="8" w:space="0" w:color="DA291C" w:themeColor="accent3"/>
          <w:bottom w:val="single" w:sz="8" w:space="0" w:color="DA291C" w:themeColor="accent3"/>
          <w:right w:val="single" w:sz="8" w:space="0" w:color="DA291C" w:themeColor="accent3"/>
        </w:tcBorders>
      </w:tcPr>
    </w:tblStylePr>
  </w:style>
  <w:style w:type="table" w:styleId="Sombreadomedio1-nfasis1">
    <w:name w:val="Medium Shading 1 Accent 1"/>
    <w:basedOn w:val="Tablanormal"/>
    <w:uiPriority w:val="63"/>
    <w:rsid w:val="00D3423B"/>
    <w:pPr>
      <w:spacing w:after="0" w:line="240" w:lineRule="auto"/>
    </w:pPr>
    <w:tblPr>
      <w:tblStyleRowBandSize w:val="1"/>
      <w:tblStyleColBandSize w:val="1"/>
      <w:tblBorders>
        <w:top w:val="single" w:sz="8" w:space="0" w:color="E8594F" w:themeColor="accent1" w:themeTint="BF"/>
        <w:left w:val="single" w:sz="8" w:space="0" w:color="E8594F" w:themeColor="accent1" w:themeTint="BF"/>
        <w:bottom w:val="single" w:sz="8" w:space="0" w:color="E8594F" w:themeColor="accent1" w:themeTint="BF"/>
        <w:right w:val="single" w:sz="8" w:space="0" w:color="E8594F" w:themeColor="accent1" w:themeTint="BF"/>
        <w:insideH w:val="single" w:sz="8" w:space="0" w:color="E8594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E8594F" w:themeColor="accent1" w:themeTint="BF"/>
          <w:left w:val="single" w:sz="8" w:space="0" w:color="E8594F" w:themeColor="accent1" w:themeTint="BF"/>
          <w:bottom w:val="single" w:sz="8" w:space="0" w:color="E8594F" w:themeColor="accent1" w:themeTint="BF"/>
          <w:right w:val="single" w:sz="8" w:space="0" w:color="E8594F" w:themeColor="accent1" w:themeTint="BF"/>
          <w:insideH w:val="nil"/>
          <w:insideV w:val="nil"/>
        </w:tcBorders>
        <w:shd w:val="clear" w:color="auto" w:fill="DA29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594F" w:themeColor="accent1" w:themeTint="BF"/>
          <w:left w:val="single" w:sz="8" w:space="0" w:color="E8594F" w:themeColor="accent1" w:themeTint="BF"/>
          <w:bottom w:val="single" w:sz="8" w:space="0" w:color="E8594F" w:themeColor="accent1" w:themeTint="BF"/>
          <w:right w:val="single" w:sz="8" w:space="0" w:color="E8594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8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D3423B"/>
    <w:pPr>
      <w:spacing w:after="0" w:line="240" w:lineRule="auto"/>
    </w:pPr>
    <w:tblPr>
      <w:tblStyleRowBandSize w:val="1"/>
      <w:tblStyleColBandSize w:val="1"/>
      <w:tblBorders>
        <w:top w:val="single" w:sz="8" w:space="0" w:color="E8594F" w:themeColor="accent2" w:themeTint="BF"/>
        <w:left w:val="single" w:sz="8" w:space="0" w:color="E8594F" w:themeColor="accent2" w:themeTint="BF"/>
        <w:bottom w:val="single" w:sz="8" w:space="0" w:color="E8594F" w:themeColor="accent2" w:themeTint="BF"/>
        <w:right w:val="single" w:sz="8" w:space="0" w:color="E8594F" w:themeColor="accent2" w:themeTint="BF"/>
        <w:insideH w:val="single" w:sz="8" w:space="0" w:color="E8594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E8594F" w:themeColor="accent2" w:themeTint="BF"/>
          <w:left w:val="single" w:sz="8" w:space="0" w:color="E8594F" w:themeColor="accent2" w:themeTint="BF"/>
          <w:bottom w:val="single" w:sz="8" w:space="0" w:color="E8594F" w:themeColor="accent2" w:themeTint="BF"/>
          <w:right w:val="single" w:sz="8" w:space="0" w:color="E8594F" w:themeColor="accent2" w:themeTint="BF"/>
          <w:insideH w:val="nil"/>
          <w:insideV w:val="nil"/>
        </w:tcBorders>
        <w:shd w:val="clear" w:color="auto" w:fill="DA291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594F" w:themeColor="accent2" w:themeTint="BF"/>
          <w:left w:val="single" w:sz="8" w:space="0" w:color="E8594F" w:themeColor="accent2" w:themeTint="BF"/>
          <w:bottom w:val="single" w:sz="8" w:space="0" w:color="E8594F" w:themeColor="accent2" w:themeTint="BF"/>
          <w:right w:val="single" w:sz="8" w:space="0" w:color="E8594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C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8C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D3423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A291C" w:themeColor="accent1"/>
        <w:bottom w:val="single" w:sz="8" w:space="0" w:color="DA29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A291C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A291C" w:themeColor="accent1"/>
          <w:bottom w:val="single" w:sz="8" w:space="0" w:color="DA29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A291C" w:themeColor="accent1"/>
          <w:bottom w:val="single" w:sz="8" w:space="0" w:color="DA291C" w:themeColor="accent1"/>
        </w:tcBorders>
      </w:tcPr>
    </w:tblStylePr>
    <w:tblStylePr w:type="band1Vert">
      <w:tblPr/>
      <w:tcPr>
        <w:shd w:val="clear" w:color="auto" w:fill="F7C8C5" w:themeFill="accent1" w:themeFillTint="3F"/>
      </w:tcPr>
    </w:tblStylePr>
    <w:tblStylePr w:type="band1Horz">
      <w:tblPr/>
      <w:tcPr>
        <w:shd w:val="clear" w:color="auto" w:fill="F7C8C5" w:themeFill="accent1" w:themeFillTint="3F"/>
      </w:tcPr>
    </w:tblStylePr>
  </w:style>
  <w:style w:type="table" w:styleId="Listamedia2-nfasis6">
    <w:name w:val="Medium List 2 Accent 6"/>
    <w:basedOn w:val="Tablanormal"/>
    <w:uiPriority w:val="66"/>
    <w:rsid w:val="00D342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303C" w:themeColor="accent6"/>
        <w:left w:val="single" w:sz="8" w:space="0" w:color="26303C" w:themeColor="accent6"/>
        <w:bottom w:val="single" w:sz="8" w:space="0" w:color="26303C" w:themeColor="accent6"/>
        <w:right w:val="single" w:sz="8" w:space="0" w:color="26303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303C" w:themeColor="accent6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single" w:sz="8" w:space="0" w:color="26303C" w:themeColor="accent6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303C" w:themeColor="accent6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26303C" w:themeColor="accent6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A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AD7" w:themeFill="accent6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D342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D342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A291C" w:themeColor="accent1"/>
        <w:left w:val="single" w:sz="8" w:space="0" w:color="DA291C" w:themeColor="accent1"/>
        <w:bottom w:val="single" w:sz="8" w:space="0" w:color="DA291C" w:themeColor="accent1"/>
        <w:right w:val="single" w:sz="8" w:space="0" w:color="DA29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A291C" w:themeColor="accen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single" w:sz="8" w:space="0" w:color="DA291C" w:themeColor="accen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A291C" w:themeColor="accen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DA291C" w:themeColor="accen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8C5" w:themeFill="accen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D342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A291C" w:themeColor="accent2"/>
        <w:left w:val="single" w:sz="8" w:space="0" w:color="DA291C" w:themeColor="accent2"/>
        <w:bottom w:val="single" w:sz="8" w:space="0" w:color="DA291C" w:themeColor="accent2"/>
        <w:right w:val="single" w:sz="8" w:space="0" w:color="DA291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A291C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single" w:sz="8" w:space="0" w:color="DA291C" w:themeColor="accent2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A291C" w:themeColor="accent2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DA291C" w:themeColor="accent2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8C5" w:themeFill="accent2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D342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A291C" w:themeColor="accent3"/>
        <w:left w:val="single" w:sz="8" w:space="0" w:color="DA291C" w:themeColor="accent3"/>
        <w:bottom w:val="single" w:sz="8" w:space="0" w:color="DA291C" w:themeColor="accent3"/>
        <w:right w:val="single" w:sz="8" w:space="0" w:color="DA291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A291C" w:themeColor="accent3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single" w:sz="8" w:space="0" w:color="DA291C" w:themeColor="accent3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A291C" w:themeColor="accent3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DA291C" w:themeColor="accent3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8C5" w:themeFill="accent3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vistosa">
    <w:name w:val="Colorful List"/>
    <w:basedOn w:val="Tablanormal"/>
    <w:uiPriority w:val="72"/>
    <w:rsid w:val="00D3423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AE2016" w:themeFill="accent2" w:themeFillShade="CC"/>
      </w:tcPr>
    </w:tblStylePr>
    <w:tblStylePr w:type="lastRow">
      <w:rPr>
        <w:b/>
        <w:bCs/>
        <w:color w:val="AE20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3">
    <w:name w:val="Colorful List Accent 3"/>
    <w:basedOn w:val="Tablanormal"/>
    <w:uiPriority w:val="72"/>
    <w:rsid w:val="00D3423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9E7" w:themeFill="accent3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AE2016" w:themeFill="accent4" w:themeFillShade="CC"/>
      </w:tcPr>
    </w:tblStylePr>
    <w:tblStylePr w:type="lastRow">
      <w:rPr>
        <w:b/>
        <w:bCs/>
        <w:color w:val="AE201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  <w:tblStylePr w:type="band1Horz">
      <w:tblPr/>
      <w:tcPr>
        <w:shd w:val="clear" w:color="auto" w:fill="F9D2D0" w:themeFill="accent3" w:themeFillTint="33"/>
      </w:tcPr>
    </w:tblStylePr>
  </w:style>
  <w:style w:type="paragraph" w:customStyle="1" w:styleId="DestacadoNextret1">
    <w:name w:val="Destacado Nextret 1"/>
    <w:next w:val="Normal"/>
    <w:autoRedefine/>
    <w:qFormat/>
    <w:rsid w:val="00344FA5"/>
    <w:pPr>
      <w:spacing w:after="0" w:line="240" w:lineRule="auto"/>
    </w:pPr>
    <w:rPr>
      <w:rFonts w:ascii="Century Gothic" w:eastAsiaTheme="majorEastAsia" w:hAnsi="Century Gothic" w:cstheme="majorBidi"/>
      <w:b/>
      <w:bCs/>
      <w:iCs/>
      <w:color w:val="DA291C" w:themeColor="accent1"/>
      <w:sz w:val="84"/>
    </w:rPr>
  </w:style>
  <w:style w:type="paragraph" w:customStyle="1" w:styleId="DestacadoNextret2">
    <w:name w:val="Destacado Nextret 2"/>
    <w:qFormat/>
    <w:rsid w:val="00393D32"/>
    <w:pPr>
      <w:spacing w:after="0" w:line="120" w:lineRule="atLeast"/>
    </w:pPr>
    <w:rPr>
      <w:rFonts w:eastAsiaTheme="majorEastAsia" w:cstheme="majorBidi"/>
      <w:bCs/>
      <w:iCs/>
      <w:color w:val="C3C3C3" w:themeColor="background2" w:themeShade="E6"/>
      <w:sz w:val="72"/>
    </w:rPr>
  </w:style>
  <w:style w:type="paragraph" w:customStyle="1" w:styleId="DestacadoNextret3">
    <w:name w:val="Destacado Nextret 3"/>
    <w:basedOn w:val="Ttulo6"/>
    <w:qFormat/>
    <w:rsid w:val="00393D32"/>
    <w:pPr>
      <w:numPr>
        <w:ilvl w:val="0"/>
        <w:numId w:val="0"/>
      </w:numPr>
      <w:spacing w:before="0"/>
    </w:pPr>
    <w:rPr>
      <w:color w:val="C3C3C3" w:themeColor="background2" w:themeShade="E6"/>
      <w:sz w:val="24"/>
    </w:rPr>
  </w:style>
  <w:style w:type="paragraph" w:customStyle="1" w:styleId="DestacadoNextret4">
    <w:name w:val="Destacado Nextret 4"/>
    <w:next w:val="Normal"/>
    <w:qFormat/>
    <w:rsid w:val="00393D32"/>
    <w:pPr>
      <w:spacing w:after="120" w:line="240" w:lineRule="auto"/>
    </w:pPr>
    <w:rPr>
      <w:rFonts w:ascii="Century Gothic" w:eastAsiaTheme="majorEastAsia" w:hAnsi="Century Gothic" w:cstheme="majorBidi"/>
      <w:b/>
      <w:color w:val="DA291C" w:themeColor="accent1"/>
      <w:szCs w:val="18"/>
    </w:rPr>
  </w:style>
  <w:style w:type="paragraph" w:customStyle="1" w:styleId="DestacadoNextret5">
    <w:name w:val="Destacado Nextret 5"/>
    <w:basedOn w:val="DestacadoNextret4"/>
    <w:qFormat/>
    <w:rsid w:val="00393D32"/>
    <w:pPr>
      <w:pBdr>
        <w:top w:val="single" w:sz="18" w:space="1" w:color="CF1C20"/>
      </w:pBdr>
    </w:pPr>
    <w:rPr>
      <w:sz w:val="20"/>
    </w:rPr>
  </w:style>
  <w:style w:type="paragraph" w:customStyle="1" w:styleId="DestacadoNextret6">
    <w:name w:val="Destacado Nextret 6"/>
    <w:link w:val="DestacadoNextret6Car"/>
    <w:qFormat/>
    <w:rsid w:val="00393D32"/>
    <w:pPr>
      <w:spacing w:after="0" w:line="240" w:lineRule="auto"/>
    </w:pPr>
    <w:rPr>
      <w:b/>
      <w:caps/>
      <w:color w:val="000000" w:themeColor="text1"/>
      <w:lang w:val="es-ES_tradnl"/>
    </w:rPr>
  </w:style>
  <w:style w:type="paragraph" w:customStyle="1" w:styleId="DestacadoNextret7">
    <w:name w:val="Destacado Nextret 7"/>
    <w:basedOn w:val="DestacadoNextret5"/>
    <w:qFormat/>
    <w:rsid w:val="00393D32"/>
    <w:rPr>
      <w:sz w:val="32"/>
    </w:rPr>
  </w:style>
  <w:style w:type="table" w:styleId="Sombreadoclaro">
    <w:name w:val="Light Shading"/>
    <w:basedOn w:val="Tablanormal"/>
    <w:uiPriority w:val="60"/>
    <w:rsid w:val="00DE27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Nextret">
    <w:name w:val="Tabla Nextret"/>
    <w:basedOn w:val="Tablanormal"/>
    <w:uiPriority w:val="99"/>
    <w:rsid w:val="00DE271F"/>
    <w:pPr>
      <w:spacing w:after="0" w:line="240" w:lineRule="auto"/>
    </w:pPr>
    <w:rPr>
      <w:sz w:val="20"/>
    </w:rPr>
    <w:tblPr>
      <w:tblStyleRowBandSize w:val="1"/>
      <w:tblBorders>
        <w:insideH w:val="single" w:sz="6" w:space="0" w:color="DA291C" w:themeColor="accent2"/>
      </w:tblBorders>
    </w:tblPr>
    <w:tcPr>
      <w:shd w:val="clear" w:color="auto" w:fill="auto"/>
      <w:tcMar>
        <w:top w:w="113" w:type="dxa"/>
        <w:left w:w="85" w:type="dxa"/>
        <w:bottom w:w="113" w:type="dxa"/>
      </w:tcMar>
    </w:tcPr>
    <w:tblStylePr w:type="firstRow">
      <w:rPr>
        <w:rFonts w:asciiTheme="minorHAnsi" w:hAnsiTheme="minorHAnsi"/>
        <w:b/>
        <w:sz w:val="28"/>
      </w:rPr>
      <w:tblPr/>
      <w:tcPr>
        <w:tcBorders>
          <w:top w:val="single" w:sz="36" w:space="0" w:color="DA291C" w:themeColor="accent2"/>
          <w:left w:val="nil"/>
          <w:bottom w:val="single" w:sz="36" w:space="0" w:color="DA291C" w:themeColor="accent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rFonts w:asciiTheme="minorHAnsi" w:hAnsiTheme="minorHAnsi"/>
        <w:b/>
        <w:sz w:val="20"/>
      </w:rPr>
      <w:tblPr/>
      <w:tcPr>
        <w:tcBorders>
          <w:top w:val="double" w:sz="4" w:space="0" w:color="DA291C" w:themeColor="accent4"/>
          <w:left w:val="nil"/>
          <w:bottom w:val="double" w:sz="4" w:space="0" w:color="DA291C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Theme="minorHAnsi" w:hAnsiTheme="minorHAnsi"/>
        <w:b w:val="0"/>
        <w:sz w:val="2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56BC1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50FA3"/>
    <w:rPr>
      <w:color w:val="DA291C" w:themeColor="hyperlink"/>
      <w:u w:val="single"/>
    </w:rPr>
  </w:style>
  <w:style w:type="paragraph" w:styleId="Sinespaciado">
    <w:name w:val="No Spacing"/>
    <w:uiPriority w:val="1"/>
    <w:qFormat/>
    <w:rsid w:val="00393D32"/>
    <w:pPr>
      <w:spacing w:after="0" w:line="240" w:lineRule="auto"/>
      <w:jc w:val="both"/>
    </w:pPr>
    <w:rPr>
      <w:rFonts w:cs="Times New Roman"/>
      <w:color w:val="000000"/>
    </w:rPr>
  </w:style>
  <w:style w:type="paragraph" w:customStyle="1" w:styleId="xmsonormal">
    <w:name w:val="x_msonormal"/>
    <w:basedOn w:val="Normal"/>
    <w:rsid w:val="00CB59DD"/>
    <w:pPr>
      <w:spacing w:after="0"/>
      <w:jc w:val="left"/>
    </w:pPr>
    <w:rPr>
      <w:rFonts w:eastAsiaTheme="minorHAnsi" w:cs="Calibri"/>
      <w:color w:val="auto"/>
      <w:lang w:eastAsia="es-ES"/>
    </w:rPr>
  </w:style>
  <w:style w:type="table" w:styleId="Tabladelista5oscura">
    <w:name w:val="List Table 5 Dark"/>
    <w:basedOn w:val="Tablanormal"/>
    <w:uiPriority w:val="50"/>
    <w:rsid w:val="003A31C9"/>
    <w:pPr>
      <w:spacing w:after="0" w:line="240" w:lineRule="auto"/>
    </w:pPr>
    <w:rPr>
      <w:color w:val="F2F2F2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7F7F7F" w:themeFill="text1" w:themeFillTint="80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3A31C9"/>
    <w:pPr>
      <w:spacing w:after="0" w:line="240" w:lineRule="auto"/>
    </w:pPr>
    <w:rPr>
      <w:color w:val="F2F2F2" w:themeColor="background1"/>
    </w:rPr>
    <w:tblPr>
      <w:tblStyleRowBandSize w:val="1"/>
      <w:tblStyleColBandSize w:val="1"/>
      <w:tblBorders>
        <w:top w:val="single" w:sz="24" w:space="0" w:color="DA291C" w:themeColor="accent1"/>
        <w:left w:val="single" w:sz="24" w:space="0" w:color="DA291C" w:themeColor="accent1"/>
        <w:bottom w:val="single" w:sz="24" w:space="0" w:color="DA291C" w:themeColor="accent1"/>
        <w:right w:val="single" w:sz="24" w:space="0" w:color="DA291C" w:themeColor="accent1"/>
      </w:tblBorders>
    </w:tblPr>
    <w:tcPr>
      <w:shd w:val="clear" w:color="auto" w:fill="ED7A72" w:themeFill="accent1" w:themeFillTint="99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3A31C9"/>
    <w:pPr>
      <w:spacing w:after="0" w:line="240" w:lineRule="auto"/>
    </w:pPr>
    <w:rPr>
      <w:color w:val="F2F2F2" w:themeColor="background1"/>
    </w:rPr>
    <w:tblPr>
      <w:tblStyleRowBandSize w:val="1"/>
      <w:tblStyleColBandSize w:val="1"/>
      <w:tblBorders>
        <w:top w:val="single" w:sz="24" w:space="0" w:color="DA291C" w:themeColor="accent2"/>
        <w:left w:val="single" w:sz="24" w:space="0" w:color="DA291C" w:themeColor="accent2"/>
        <w:bottom w:val="single" w:sz="24" w:space="0" w:color="DA291C" w:themeColor="accent2"/>
        <w:right w:val="single" w:sz="24" w:space="0" w:color="DA291C" w:themeColor="accent2"/>
      </w:tblBorders>
    </w:tblPr>
    <w:tcPr>
      <w:shd w:val="clear" w:color="auto" w:fill="ED7A72" w:themeFill="accent2" w:themeFillTint="99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3A31C9"/>
    <w:pPr>
      <w:spacing w:after="0" w:line="240" w:lineRule="auto"/>
    </w:pPr>
    <w:rPr>
      <w:color w:val="F2F2F2" w:themeColor="background1"/>
    </w:rPr>
    <w:tblPr>
      <w:tblStyleRowBandSize w:val="1"/>
      <w:tblStyleColBandSize w:val="1"/>
      <w:tblBorders>
        <w:top w:val="single" w:sz="24" w:space="0" w:color="DA291C" w:themeColor="accent3"/>
        <w:left w:val="single" w:sz="24" w:space="0" w:color="DA291C" w:themeColor="accent3"/>
        <w:bottom w:val="single" w:sz="24" w:space="0" w:color="DA291C" w:themeColor="accent3"/>
        <w:right w:val="single" w:sz="24" w:space="0" w:color="DA291C" w:themeColor="accent3"/>
      </w:tblBorders>
    </w:tblPr>
    <w:tcPr>
      <w:shd w:val="clear" w:color="auto" w:fill="ED7A72" w:themeFill="accent3" w:themeFillTint="99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3A31C9"/>
    <w:pPr>
      <w:spacing w:after="0" w:line="240" w:lineRule="auto"/>
    </w:pPr>
    <w:rPr>
      <w:color w:val="F2F2F2" w:themeColor="background1"/>
    </w:rPr>
    <w:tblPr>
      <w:tblStyleRowBandSize w:val="1"/>
      <w:tblStyleColBandSize w:val="1"/>
      <w:tblBorders>
        <w:top w:val="single" w:sz="24" w:space="0" w:color="DA291C" w:themeColor="accent4"/>
        <w:left w:val="single" w:sz="24" w:space="0" w:color="DA291C" w:themeColor="accent4"/>
        <w:bottom w:val="single" w:sz="24" w:space="0" w:color="DA291C" w:themeColor="accent4"/>
        <w:right w:val="single" w:sz="24" w:space="0" w:color="DA291C" w:themeColor="accent4"/>
      </w:tblBorders>
    </w:tblPr>
    <w:tcPr>
      <w:shd w:val="clear" w:color="auto" w:fill="ED7A72" w:themeFill="accent4" w:themeFillTint="99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3A31C9"/>
    <w:pPr>
      <w:spacing w:after="0" w:line="240" w:lineRule="auto"/>
    </w:pPr>
    <w:rPr>
      <w:color w:val="F2F2F2" w:themeColor="background1"/>
    </w:rPr>
    <w:tblPr>
      <w:tblStyleRowBandSize w:val="1"/>
      <w:tblStyleColBandSize w:val="1"/>
      <w:tblBorders>
        <w:top w:val="single" w:sz="24" w:space="0" w:color="D9D9D9" w:themeColor="accent5"/>
        <w:left w:val="single" w:sz="24" w:space="0" w:color="D9D9D9" w:themeColor="accent5"/>
        <w:bottom w:val="single" w:sz="24" w:space="0" w:color="D9D9D9" w:themeColor="accent5"/>
        <w:right w:val="single" w:sz="24" w:space="0" w:color="D9D9D9" w:themeColor="accent5"/>
      </w:tblBorders>
    </w:tblPr>
    <w:tcPr>
      <w:shd w:val="clear" w:color="auto" w:fill="E8E8E8" w:themeFill="accent5" w:themeFillTint="99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3A31C9"/>
    <w:pPr>
      <w:spacing w:after="0" w:line="240" w:lineRule="auto"/>
    </w:pPr>
    <w:rPr>
      <w:color w:val="F2F2F2" w:themeColor="background1"/>
    </w:rPr>
    <w:tblPr>
      <w:tblStyleRowBandSize w:val="1"/>
      <w:tblStyleColBandSize w:val="1"/>
      <w:tblBorders>
        <w:top w:val="single" w:sz="24" w:space="0" w:color="26303C" w:themeColor="accent6"/>
        <w:left w:val="single" w:sz="24" w:space="0" w:color="26303C" w:themeColor="accent6"/>
        <w:bottom w:val="single" w:sz="24" w:space="0" w:color="26303C" w:themeColor="accent6"/>
        <w:right w:val="single" w:sz="24" w:space="0" w:color="26303C" w:themeColor="accent6"/>
      </w:tblBorders>
    </w:tblPr>
    <w:tcPr>
      <w:shd w:val="clear" w:color="auto" w:fill="67809F" w:themeFill="accent6" w:themeFillTint="99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524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24C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524CB"/>
    <w:rPr>
      <w:rFonts w:eastAsia="Calibri" w:cs="Times New Roman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24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24CB"/>
    <w:rPr>
      <w:rFonts w:eastAsia="Calibri" w:cs="Times New Roman"/>
      <w:b/>
      <w:bCs/>
      <w:color w:val="000000"/>
      <w:sz w:val="20"/>
      <w:szCs w:val="20"/>
    </w:rPr>
  </w:style>
  <w:style w:type="paragraph" w:customStyle="1" w:styleId="Encabezadospiesdepgina">
    <w:name w:val="Encabezados + pies de página"/>
    <w:basedOn w:val="Piedepgina"/>
    <w:link w:val="EncabezadospiesdepginaCar"/>
    <w:autoRedefine/>
    <w:qFormat/>
    <w:rsid w:val="00393D32"/>
    <w:rPr>
      <w:rFonts w:ascii="Calibri" w:eastAsia="Calibri" w:hAnsi="Calibri" w:cs="Calibri"/>
      <w:color w:val="A2A2A2" w:themeColor="background2" w:themeShade="BF"/>
    </w:rPr>
  </w:style>
  <w:style w:type="character" w:customStyle="1" w:styleId="EncabezadospiesdepginaCar">
    <w:name w:val="Encabezados + pies de página Car"/>
    <w:basedOn w:val="PiedepginaCar"/>
    <w:link w:val="Encabezadospiesdepgina"/>
    <w:rsid w:val="00393D32"/>
    <w:rPr>
      <w:rFonts w:ascii="Calibri" w:hAnsi="Calibri" w:cs="Calibri"/>
      <w:color w:val="A2A2A2" w:themeColor="background2" w:themeShade="BF"/>
      <w:sz w:val="15"/>
    </w:rPr>
  </w:style>
  <w:style w:type="paragraph" w:customStyle="1" w:styleId="Estilo1">
    <w:name w:val="Estilo1"/>
    <w:basedOn w:val="DestacadoNextret6"/>
    <w:link w:val="Estilo1Car"/>
    <w:qFormat/>
    <w:rsid w:val="00393D32"/>
    <w:pPr>
      <w:spacing w:after="120"/>
    </w:pPr>
    <w:rPr>
      <w:szCs w:val="20"/>
    </w:rPr>
  </w:style>
  <w:style w:type="paragraph" w:customStyle="1" w:styleId="Estilo2">
    <w:name w:val="Estilo2"/>
    <w:basedOn w:val="Normal"/>
    <w:link w:val="Estilo2Car"/>
    <w:qFormat/>
    <w:rsid w:val="00393D32"/>
    <w:pPr>
      <w:spacing w:after="120"/>
    </w:pPr>
    <w:rPr>
      <w:szCs w:val="20"/>
    </w:rPr>
  </w:style>
  <w:style w:type="character" w:customStyle="1" w:styleId="DestacadoNextret6Car">
    <w:name w:val="Destacado Nextret 6 Car"/>
    <w:basedOn w:val="Fuentedeprrafopredeter"/>
    <w:link w:val="DestacadoNextret6"/>
    <w:rsid w:val="00393D32"/>
    <w:rPr>
      <w:b/>
      <w:caps/>
      <w:color w:val="000000" w:themeColor="text1"/>
      <w:lang w:val="es-ES_tradnl"/>
    </w:rPr>
  </w:style>
  <w:style w:type="character" w:customStyle="1" w:styleId="Estilo1Car">
    <w:name w:val="Estilo1 Car"/>
    <w:basedOn w:val="DestacadoNextret6Car"/>
    <w:link w:val="Estilo1"/>
    <w:rsid w:val="00393D32"/>
    <w:rPr>
      <w:b/>
      <w:caps/>
      <w:color w:val="000000" w:themeColor="text1"/>
      <w:szCs w:val="20"/>
      <w:lang w:val="es-ES_tradnl"/>
    </w:rPr>
  </w:style>
  <w:style w:type="character" w:customStyle="1" w:styleId="Estilo2Car">
    <w:name w:val="Estilo2 Car"/>
    <w:basedOn w:val="Fuentedeprrafopredeter"/>
    <w:link w:val="Estilo2"/>
    <w:rsid w:val="00393D32"/>
    <w:rPr>
      <w:color w:val="000000"/>
      <w:szCs w:val="20"/>
    </w:rPr>
  </w:style>
  <w:style w:type="character" w:customStyle="1" w:styleId="PrrafodelistaCar">
    <w:name w:val="Párrafo de lista Car"/>
    <w:aliases w:val="Num Bullet 1 Car,Lista sin Numerar Car,Párrafo Numerado Car,Párrafo de lista1 Car,Bullet Number Car,lp1 Car,List Paragraph1 Car,lp11 Car,List Paragraph11 Car,Use Case List Paragraph Car,Bulleted table list Car,Bullet List Car,T5 Car"/>
    <w:basedOn w:val="Fuentedeprrafopredeter"/>
    <w:link w:val="Prrafodelista"/>
    <w:uiPriority w:val="34"/>
    <w:locked/>
    <w:rsid w:val="00150A5C"/>
    <w:rPr>
      <w:rFonts w:eastAsiaTheme="minorHAnsi"/>
      <w:color w:val="000000" w:themeColor="text1"/>
    </w:rPr>
  </w:style>
  <w:style w:type="paragraph" w:styleId="Revisin">
    <w:name w:val="Revision"/>
    <w:hidden/>
    <w:uiPriority w:val="99"/>
    <w:semiHidden/>
    <w:rsid w:val="00E3640F"/>
    <w:pPr>
      <w:spacing w:after="0" w:line="240" w:lineRule="auto"/>
    </w:pPr>
    <w:rPr>
      <w:color w:val="000000"/>
    </w:rPr>
  </w:style>
  <w:style w:type="character" w:styleId="Mencinsinresolver">
    <w:name w:val="Unresolved Mention"/>
    <w:basedOn w:val="Fuentedeprrafopredeter"/>
    <w:uiPriority w:val="99"/>
    <w:semiHidden/>
    <w:unhideWhenUsed/>
    <w:rsid w:val="00344670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344670"/>
  </w:style>
  <w:style w:type="character" w:styleId="Hipervnculovisitado">
    <w:name w:val="FollowedHyperlink"/>
    <w:basedOn w:val="Fuentedeprrafopredeter"/>
    <w:uiPriority w:val="99"/>
    <w:semiHidden/>
    <w:unhideWhenUsed/>
    <w:rsid w:val="00DC590E"/>
    <w:rPr>
      <w:color w:val="DA291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806D8AAE5A4EFCB757333EE4CED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68FB0-7AF1-421B-817A-543B539503C6}"/>
      </w:docPartPr>
      <w:docPartBody>
        <w:p w:rsidR="00A0710B" w:rsidRDefault="003038DF">
          <w:pPr>
            <w:pStyle w:val="94806D8AAE5A4EFCB757333EE4CED476"/>
          </w:pPr>
          <w:r w:rsidRPr="006A3355">
            <w:rPr>
              <w:rStyle w:val="Textodelmarcadordeposicin"/>
            </w:rPr>
            <w:t>[Título]</w:t>
          </w:r>
        </w:p>
      </w:docPartBody>
    </w:docPart>
    <w:docPart>
      <w:docPartPr>
        <w:name w:val="31EC9C4404DF4D8CB0C8BFDAB5974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9EB7-F4A8-44FD-B944-138531155005}"/>
      </w:docPartPr>
      <w:docPartBody>
        <w:p w:rsidR="00A0710B" w:rsidRDefault="003038DF">
          <w:pPr>
            <w:pStyle w:val="31EC9C4404DF4D8CB0C8BFDAB5974861"/>
          </w:pPr>
          <w:r w:rsidRPr="006A3355">
            <w:rPr>
              <w:rStyle w:val="Textodelmarcadordeposicin"/>
            </w:rPr>
            <w:t>[Asunto]</w:t>
          </w:r>
        </w:p>
      </w:docPartBody>
    </w:docPart>
    <w:docPart>
      <w:docPartPr>
        <w:name w:val="9D09AB7507174DB59C73E5746DCA2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7D23B-14D4-4436-9A11-2094EE79FF65}"/>
      </w:docPartPr>
      <w:docPartBody>
        <w:p w:rsidR="00A0710B" w:rsidRDefault="003038DF">
          <w:pPr>
            <w:pStyle w:val="9D09AB7507174DB59C73E5746DCA2DEC"/>
          </w:pPr>
          <w:r w:rsidRPr="00F85E78">
            <w:rPr>
              <w:rStyle w:val="Textodelmarcadordeposicin"/>
            </w:rPr>
            <w:t>[Administrador]</w:t>
          </w:r>
        </w:p>
      </w:docPartBody>
    </w:docPart>
    <w:docPart>
      <w:docPartPr>
        <w:name w:val="789EC0E40BF94C6A96B6D4C6BB454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9603F-0E17-44C8-8EED-EBE3208F09EF}"/>
      </w:docPartPr>
      <w:docPartBody>
        <w:p w:rsidR="00A0710B" w:rsidRDefault="003038DF">
          <w:pPr>
            <w:pStyle w:val="789EC0E40BF94C6A96B6D4C6BB454EDE"/>
          </w:pPr>
          <w:r w:rsidRPr="006A3355">
            <w:rPr>
              <w:rStyle w:val="Textodelmarcadordeposicin"/>
            </w:rPr>
            <w:t>[Categoría]</w:t>
          </w:r>
        </w:p>
      </w:docPartBody>
    </w:docPart>
    <w:docPart>
      <w:docPartPr>
        <w:name w:val="0FD561D020D74A09B838C82170146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067F4-3834-4502-96B1-EA914613B814}"/>
      </w:docPartPr>
      <w:docPartBody>
        <w:p w:rsidR="00A0710B" w:rsidRDefault="003038DF">
          <w:pPr>
            <w:pStyle w:val="0FD561D020D74A09B838C821701469E2"/>
          </w:pPr>
          <w:r w:rsidRPr="00C57F76">
            <w:rPr>
              <w:rStyle w:val="Textodelmarcadordeposicin"/>
            </w:rPr>
            <w:t>Elija un elemento.</w:t>
          </w:r>
        </w:p>
      </w:docPartBody>
    </w:docPart>
    <w:docPart>
      <w:docPartPr>
        <w:name w:val="B56F6CD0DE554D1483A3E72331F83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128F1-9D09-4F61-B129-07304CF7878D}"/>
      </w:docPartPr>
      <w:docPartBody>
        <w:p w:rsidR="00A0710B" w:rsidRDefault="003038DF">
          <w:pPr>
            <w:pStyle w:val="B56F6CD0DE554D1483A3E72331F83E3C"/>
          </w:pPr>
          <w:r w:rsidRPr="00F85E78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DF"/>
    <w:rsid w:val="000652B8"/>
    <w:rsid w:val="00096D8E"/>
    <w:rsid w:val="000C7D63"/>
    <w:rsid w:val="00104999"/>
    <w:rsid w:val="001255A6"/>
    <w:rsid w:val="00171633"/>
    <w:rsid w:val="002526FB"/>
    <w:rsid w:val="00255CF8"/>
    <w:rsid w:val="002974A1"/>
    <w:rsid w:val="003016D6"/>
    <w:rsid w:val="003038DF"/>
    <w:rsid w:val="003058F3"/>
    <w:rsid w:val="00374780"/>
    <w:rsid w:val="003F3D48"/>
    <w:rsid w:val="004E0459"/>
    <w:rsid w:val="004F28C4"/>
    <w:rsid w:val="00515F03"/>
    <w:rsid w:val="005E3C7C"/>
    <w:rsid w:val="0065609C"/>
    <w:rsid w:val="006F392A"/>
    <w:rsid w:val="006F4C72"/>
    <w:rsid w:val="00807C1E"/>
    <w:rsid w:val="00827A6A"/>
    <w:rsid w:val="00931371"/>
    <w:rsid w:val="00997161"/>
    <w:rsid w:val="00A0710B"/>
    <w:rsid w:val="00A767B6"/>
    <w:rsid w:val="00B33C1C"/>
    <w:rsid w:val="00B445C3"/>
    <w:rsid w:val="00B956E3"/>
    <w:rsid w:val="00BA049E"/>
    <w:rsid w:val="00BA5A41"/>
    <w:rsid w:val="00BF445B"/>
    <w:rsid w:val="00C34354"/>
    <w:rsid w:val="00C46310"/>
    <w:rsid w:val="00D0644F"/>
    <w:rsid w:val="00D738F7"/>
    <w:rsid w:val="00E32606"/>
    <w:rsid w:val="00ED39B5"/>
    <w:rsid w:val="00F2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4806D8AAE5A4EFCB757333EE4CED476">
    <w:name w:val="94806D8AAE5A4EFCB757333EE4CED476"/>
  </w:style>
  <w:style w:type="paragraph" w:customStyle="1" w:styleId="31EC9C4404DF4D8CB0C8BFDAB5974861">
    <w:name w:val="31EC9C4404DF4D8CB0C8BFDAB5974861"/>
  </w:style>
  <w:style w:type="paragraph" w:customStyle="1" w:styleId="9D09AB7507174DB59C73E5746DCA2DEC">
    <w:name w:val="9D09AB7507174DB59C73E5746DCA2DEC"/>
  </w:style>
  <w:style w:type="paragraph" w:customStyle="1" w:styleId="789EC0E40BF94C6A96B6D4C6BB454EDE">
    <w:name w:val="789EC0E40BF94C6A96B6D4C6BB454EDE"/>
  </w:style>
  <w:style w:type="paragraph" w:customStyle="1" w:styleId="0FD561D020D74A09B838C821701469E2">
    <w:name w:val="0FD561D020D74A09B838C821701469E2"/>
  </w:style>
  <w:style w:type="paragraph" w:customStyle="1" w:styleId="B56F6CD0DE554D1483A3E72331F83E3C">
    <w:name w:val="B56F6CD0DE554D1483A3E72331F83E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RT-NexTReT-2020">
  <a:themeElements>
    <a:clrScheme name="TRT 2019">
      <a:dk1>
        <a:sysClr val="windowText" lastClr="000000"/>
      </a:dk1>
      <a:lt1>
        <a:srgbClr val="F2F2F2"/>
      </a:lt1>
      <a:dk2>
        <a:srgbClr val="000000"/>
      </a:dk2>
      <a:lt2>
        <a:srgbClr val="D9D9D9"/>
      </a:lt2>
      <a:accent1>
        <a:srgbClr val="DA291C"/>
      </a:accent1>
      <a:accent2>
        <a:srgbClr val="DA291C"/>
      </a:accent2>
      <a:accent3>
        <a:srgbClr val="DA291C"/>
      </a:accent3>
      <a:accent4>
        <a:srgbClr val="DA291C"/>
      </a:accent4>
      <a:accent5>
        <a:srgbClr val="D9D9D9"/>
      </a:accent5>
      <a:accent6>
        <a:srgbClr val="26303C"/>
      </a:accent6>
      <a:hlink>
        <a:srgbClr val="DA291C"/>
      </a:hlink>
      <a:folHlink>
        <a:srgbClr val="DA291C"/>
      </a:folHlink>
    </a:clrScheme>
    <a:fontScheme name="nextret nou">
      <a:majorFont>
        <a:latin typeface="Century Gothic"/>
        <a:ea typeface=""/>
        <a:cs typeface="Times New Roman"/>
      </a:majorFont>
      <a:minorFont>
        <a:latin typeface="Calibri Light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BA6F86-7E19-4AAF-A3A7-43808EA0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5</Pages>
  <Words>862</Words>
  <Characters>4743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>NexTReT</vt:lpstr>
      <vt:lpstr>Histórico de tareas</vt:lpstr>
      <vt:lpstr/>
      <vt:lpstr/>
      <vt:lpstr>Arquitectura actual</vt:lpstr>
      <vt:lpstr>    APPIUM</vt:lpstr>
      <vt:lpstr>    SELENIUM</vt:lpstr>
      <vt:lpstr>    </vt:lpstr>
      <vt:lpstr>    SELENIUM GRID</vt:lpstr>
      <vt:lpstr>    OASIS</vt:lpstr>
      <vt:lpstr>    SMS</vt:lpstr>
      <vt:lpstr>    Revisión de código</vt:lpstr>
      <vt:lpstr>Arquitectura Big Data</vt:lpstr>
      <vt:lpstr>    Kafka</vt:lpstr>
      <vt:lpstr>    Nifi y Node.js</vt:lpstr>
      <vt:lpstr>    ElasticSearch y Kibana</vt:lpstr>
      <vt:lpstr>Conclusiones y siguientes pasos</vt:lpstr>
    </vt:vector>
  </TitlesOfParts>
  <Manager>20XX-PXXXXXX</Manager>
  <Company>Línea de negocio</Company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NexTReT</dc:title>
  <dc:subject>Smart ASM</dc:subject>
  <dc:creator>Ricard Sauch i Muray</dc:creator>
  <cp:keywords/>
  <dc:description/>
  <cp:lastModifiedBy>Fiorella Piriz Sapio</cp:lastModifiedBy>
  <cp:revision>18</cp:revision>
  <cp:lastPrinted>2023-02-16T16:36:00Z</cp:lastPrinted>
  <dcterms:created xsi:type="dcterms:W3CDTF">2023-02-20T15:21:00Z</dcterms:created>
  <dcterms:modified xsi:type="dcterms:W3CDTF">2023-07-22T22:41:00Z</dcterms:modified>
  <cp:category>Documento del estado actual</cp:category>
</cp:coreProperties>
</file>